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E59" w:rsidRPr="00E7750A" w:rsidRDefault="006A7E59" w:rsidP="00C32EC9">
      <w:pPr>
        <w:pStyle w:val="Sinespaciado"/>
      </w:pPr>
      <w:r w:rsidRPr="00E7750A">
        <w:t>SI</w:t>
      </w:r>
      <w:r w:rsidRPr="00E7750A">
        <w:tab/>
        <w:t>NO</w:t>
      </w:r>
      <w:r w:rsidRPr="00E7750A">
        <w:tab/>
      </w:r>
    </w:p>
    <w:p w:rsidR="006A7E59" w:rsidRDefault="006A7E59" w:rsidP="006A7E59">
      <w:r w:rsidRPr="00E7750A">
        <w:rPr>
          <w:rFonts w:cstheme="minorHAnsi"/>
        </w:rPr>
        <w:t>□</w:t>
      </w:r>
      <w:r w:rsidRPr="00E7750A">
        <w:tab/>
      </w:r>
      <w:r w:rsidRPr="00E7750A">
        <w:rPr>
          <w:rFonts w:cstheme="minorHAnsi"/>
        </w:rPr>
        <w:t>□</w:t>
      </w:r>
      <w:r w:rsidRPr="00E7750A">
        <w:rPr>
          <w:rFonts w:cstheme="minorHAnsi"/>
        </w:rPr>
        <w:tab/>
      </w:r>
      <w:r w:rsidRPr="00E7750A">
        <w:t xml:space="preserve">Solo PAER? </w:t>
      </w:r>
    </w:p>
    <w:p w:rsidR="00967B38" w:rsidRPr="00E7750A" w:rsidRDefault="00967B38" w:rsidP="006A7E59">
      <w:r>
        <w:tab/>
      </w:r>
      <w:r>
        <w:tab/>
      </w:r>
      <w:r>
        <w:tab/>
        <w:t>Parecería interesante incluir otros organismos, valorar necesidad de definir tabla “RESISTOMAS” independientes por “organismo”.</w:t>
      </w:r>
    </w:p>
    <w:p w:rsidR="006A7E59" w:rsidRDefault="006A7E59">
      <w:r w:rsidRPr="00E7750A">
        <w:rPr>
          <w:rFonts w:cstheme="minorHAnsi"/>
        </w:rPr>
        <w:t>□</w:t>
      </w:r>
      <w:r w:rsidRPr="00E7750A">
        <w:rPr>
          <w:rFonts w:cstheme="minorHAnsi"/>
        </w:rPr>
        <w:tab/>
        <w:t>□</w:t>
      </w:r>
      <w:r w:rsidRPr="00E7750A">
        <w:rPr>
          <w:rFonts w:cstheme="minorHAnsi"/>
        </w:rPr>
        <w:tab/>
      </w:r>
      <w:proofErr w:type="spellStart"/>
      <w:r w:rsidRPr="00E7750A">
        <w:t>Blank</w:t>
      </w:r>
      <w:proofErr w:type="spellEnd"/>
      <w:r w:rsidRPr="00E7750A">
        <w:t xml:space="preserve"> </w:t>
      </w:r>
      <w:proofErr w:type="spellStart"/>
      <w:r w:rsidRPr="00E7750A">
        <w:t>value</w:t>
      </w:r>
      <w:proofErr w:type="spellEnd"/>
      <w:r w:rsidRPr="00E7750A">
        <w:t xml:space="preserve"> (#ND)</w:t>
      </w:r>
    </w:p>
    <w:p w:rsidR="00584C5B" w:rsidRPr="00E7750A" w:rsidRDefault="00584C5B"/>
    <w:p w:rsidR="006A7E59" w:rsidRPr="00E7750A" w:rsidRDefault="006A7E59"/>
    <w:p w:rsidR="006A7E59" w:rsidRDefault="006A7E59">
      <w:pPr>
        <w:rPr>
          <w:lang w:val="en-GB"/>
        </w:rPr>
      </w:pPr>
      <w:r w:rsidRPr="00E7750A">
        <w:t xml:space="preserve"> </w:t>
      </w:r>
      <w:r w:rsidR="006624D0">
        <w:rPr>
          <w:lang w:val="en-GB"/>
        </w:rPr>
        <w:t>Metadata</w:t>
      </w:r>
      <w:r w:rsidR="00E7750A">
        <w:rPr>
          <w:lang w:val="en-GB"/>
        </w:rPr>
        <w:t xml:space="preserve"> (General)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"/>
        <w:gridCol w:w="1531"/>
        <w:gridCol w:w="1687"/>
        <w:gridCol w:w="1646"/>
        <w:gridCol w:w="1815"/>
        <w:gridCol w:w="1367"/>
      </w:tblGrid>
      <w:tr w:rsidR="00E7750A" w:rsidTr="006A7E59">
        <w:tc>
          <w:tcPr>
            <w:tcW w:w="586" w:type="dxa"/>
          </w:tcPr>
          <w:p w:rsidR="006A7E59" w:rsidRDefault="006A7E5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1531" w:type="dxa"/>
          </w:tcPr>
          <w:p w:rsidR="006A7E59" w:rsidRDefault="006A7E59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1687" w:type="dxa"/>
          </w:tcPr>
          <w:p w:rsidR="006A7E59" w:rsidRDefault="006A7E59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605" w:type="dxa"/>
          </w:tcPr>
          <w:p w:rsidR="006A7E59" w:rsidRDefault="006A7E59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403" w:type="dxa"/>
          </w:tcPr>
          <w:p w:rsidR="006A7E59" w:rsidRDefault="006A7E59">
            <w:pPr>
              <w:rPr>
                <w:lang w:val="en-GB"/>
              </w:rPr>
            </w:pPr>
            <w:r>
              <w:rPr>
                <w:lang w:val="en-GB"/>
              </w:rPr>
              <w:t>VALUES</w:t>
            </w:r>
          </w:p>
        </w:tc>
        <w:tc>
          <w:tcPr>
            <w:tcW w:w="1367" w:type="dxa"/>
          </w:tcPr>
          <w:p w:rsidR="006A7E59" w:rsidRDefault="006A7E59">
            <w:pPr>
              <w:rPr>
                <w:lang w:val="en-GB"/>
              </w:rPr>
            </w:pPr>
            <w:r>
              <w:rPr>
                <w:lang w:val="en-GB"/>
              </w:rPr>
              <w:t>NOTES</w:t>
            </w:r>
          </w:p>
        </w:tc>
      </w:tr>
      <w:tr w:rsidR="00E7750A" w:rsidRPr="003F35C3" w:rsidTr="006A7E59">
        <w:tc>
          <w:tcPr>
            <w:tcW w:w="586" w:type="dxa"/>
            <w:vAlign w:val="center"/>
          </w:tcPr>
          <w:p w:rsidR="006A7E59" w:rsidRDefault="006A7E59" w:rsidP="006A7E59">
            <w:pPr>
              <w:jc w:val="center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□</w:t>
            </w:r>
          </w:p>
        </w:tc>
        <w:tc>
          <w:tcPr>
            <w:tcW w:w="1531" w:type="dxa"/>
          </w:tcPr>
          <w:p w:rsidR="006A7E59" w:rsidRDefault="006A7E59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687" w:type="dxa"/>
          </w:tcPr>
          <w:p w:rsidR="006A7E59" w:rsidRDefault="00E7750A">
            <w:pPr>
              <w:rPr>
                <w:lang w:val="en-GB"/>
              </w:rPr>
            </w:pPr>
            <w:r>
              <w:rPr>
                <w:lang w:val="en-GB"/>
              </w:rPr>
              <w:t>Alphanumerical</w:t>
            </w:r>
          </w:p>
        </w:tc>
        <w:tc>
          <w:tcPr>
            <w:tcW w:w="1605" w:type="dxa"/>
          </w:tcPr>
          <w:p w:rsidR="006A7E59" w:rsidRDefault="006A7E59">
            <w:pPr>
              <w:rPr>
                <w:lang w:val="en-GB"/>
              </w:rPr>
            </w:pPr>
            <w:commentRangeStart w:id="0"/>
            <w:r>
              <w:rPr>
                <w:lang w:val="en-GB"/>
              </w:rPr>
              <w:t>Unique identifier for a strain</w:t>
            </w:r>
            <w:commentRangeEnd w:id="0"/>
            <w:r w:rsidR="00D514B6">
              <w:rPr>
                <w:rStyle w:val="Refdecomentario"/>
              </w:rPr>
              <w:commentReference w:id="0"/>
            </w:r>
          </w:p>
        </w:tc>
        <w:tc>
          <w:tcPr>
            <w:tcW w:w="1403" w:type="dxa"/>
          </w:tcPr>
          <w:p w:rsidR="006A7E59" w:rsidRPr="006624D0" w:rsidRDefault="006A7E59">
            <w:pPr>
              <w:rPr>
                <w:sz w:val="12"/>
                <w:lang w:val="en-GB"/>
              </w:rPr>
            </w:pPr>
          </w:p>
        </w:tc>
        <w:tc>
          <w:tcPr>
            <w:tcW w:w="1367" w:type="dxa"/>
          </w:tcPr>
          <w:p w:rsidR="006A7E59" w:rsidRDefault="006A7E59" w:rsidP="006A7E59">
            <w:pPr>
              <w:rPr>
                <w:lang w:val="en-GB"/>
              </w:rPr>
            </w:pPr>
          </w:p>
        </w:tc>
      </w:tr>
      <w:tr w:rsidR="00D514B6" w:rsidRPr="003F35C3" w:rsidTr="006A7E59">
        <w:tc>
          <w:tcPr>
            <w:tcW w:w="586" w:type="dxa"/>
            <w:vAlign w:val="center"/>
          </w:tcPr>
          <w:p w:rsidR="00D514B6" w:rsidRDefault="00D514B6" w:rsidP="00BD1044">
            <w:pPr>
              <w:jc w:val="center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□</w:t>
            </w:r>
          </w:p>
        </w:tc>
        <w:tc>
          <w:tcPr>
            <w:tcW w:w="1531" w:type="dxa"/>
          </w:tcPr>
          <w:p w:rsidR="00D514B6" w:rsidRDefault="00D514B6" w:rsidP="00BD1044">
            <w:pPr>
              <w:rPr>
                <w:lang w:val="en-GB"/>
              </w:rPr>
            </w:pPr>
            <w:r>
              <w:rPr>
                <w:lang w:val="en-GB"/>
              </w:rPr>
              <w:t>Project</w:t>
            </w:r>
          </w:p>
        </w:tc>
        <w:tc>
          <w:tcPr>
            <w:tcW w:w="1687" w:type="dxa"/>
          </w:tcPr>
          <w:p w:rsidR="00D514B6" w:rsidRDefault="00D514B6" w:rsidP="00BD1044">
            <w:pPr>
              <w:rPr>
                <w:lang w:val="en-GB"/>
              </w:rPr>
            </w:pPr>
          </w:p>
        </w:tc>
        <w:tc>
          <w:tcPr>
            <w:tcW w:w="1605" w:type="dxa"/>
          </w:tcPr>
          <w:p w:rsidR="00D514B6" w:rsidRDefault="00D514B6" w:rsidP="00BD1044">
            <w:pPr>
              <w:rPr>
                <w:lang w:val="en-GB"/>
              </w:rPr>
            </w:pPr>
          </w:p>
        </w:tc>
        <w:tc>
          <w:tcPr>
            <w:tcW w:w="1403" w:type="dxa"/>
          </w:tcPr>
          <w:p w:rsidR="00D514B6" w:rsidRPr="006624D0" w:rsidRDefault="00D514B6">
            <w:pPr>
              <w:rPr>
                <w:sz w:val="12"/>
                <w:lang w:val="en-GB"/>
              </w:rPr>
            </w:pPr>
          </w:p>
        </w:tc>
        <w:tc>
          <w:tcPr>
            <w:tcW w:w="1367" w:type="dxa"/>
          </w:tcPr>
          <w:p w:rsidR="00D514B6" w:rsidRDefault="00D514B6" w:rsidP="006A7E59">
            <w:pPr>
              <w:rPr>
                <w:lang w:val="en-GB"/>
              </w:rPr>
            </w:pPr>
          </w:p>
        </w:tc>
      </w:tr>
      <w:tr w:rsidR="00D514B6" w:rsidRPr="003F35C3" w:rsidTr="006A7E59">
        <w:tc>
          <w:tcPr>
            <w:tcW w:w="586" w:type="dxa"/>
            <w:vAlign w:val="center"/>
          </w:tcPr>
          <w:p w:rsidR="00D514B6" w:rsidRDefault="00D514B6" w:rsidP="00BD1044">
            <w:pPr>
              <w:jc w:val="center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□</w:t>
            </w:r>
          </w:p>
        </w:tc>
        <w:tc>
          <w:tcPr>
            <w:tcW w:w="1531" w:type="dxa"/>
          </w:tcPr>
          <w:p w:rsidR="00D514B6" w:rsidRDefault="00D514B6" w:rsidP="00D514B6">
            <w:pPr>
              <w:rPr>
                <w:lang w:val="en-GB"/>
              </w:rPr>
            </w:pPr>
            <w:r>
              <w:rPr>
                <w:lang w:val="en-GB"/>
              </w:rPr>
              <w:t>Data analysis project</w:t>
            </w:r>
          </w:p>
        </w:tc>
        <w:tc>
          <w:tcPr>
            <w:tcW w:w="1687" w:type="dxa"/>
          </w:tcPr>
          <w:p w:rsidR="00D514B6" w:rsidRDefault="00D514B6" w:rsidP="00BD1044">
            <w:pPr>
              <w:rPr>
                <w:lang w:val="en-GB"/>
              </w:rPr>
            </w:pPr>
          </w:p>
        </w:tc>
        <w:tc>
          <w:tcPr>
            <w:tcW w:w="1605" w:type="dxa"/>
          </w:tcPr>
          <w:p w:rsidR="00D514B6" w:rsidRDefault="00D514B6" w:rsidP="00BD1044">
            <w:pPr>
              <w:rPr>
                <w:lang w:val="en-GB"/>
              </w:rPr>
            </w:pPr>
          </w:p>
        </w:tc>
        <w:tc>
          <w:tcPr>
            <w:tcW w:w="1403" w:type="dxa"/>
          </w:tcPr>
          <w:p w:rsidR="00D514B6" w:rsidRPr="006624D0" w:rsidRDefault="00D514B6">
            <w:pPr>
              <w:rPr>
                <w:sz w:val="12"/>
                <w:lang w:val="en-GB"/>
              </w:rPr>
            </w:pPr>
          </w:p>
        </w:tc>
        <w:tc>
          <w:tcPr>
            <w:tcW w:w="1367" w:type="dxa"/>
          </w:tcPr>
          <w:p w:rsidR="00D514B6" w:rsidRDefault="00D514B6" w:rsidP="006A7E59">
            <w:pPr>
              <w:rPr>
                <w:lang w:val="en-GB"/>
              </w:rPr>
            </w:pPr>
          </w:p>
        </w:tc>
      </w:tr>
      <w:tr w:rsidR="00D514B6" w:rsidTr="006A7E59">
        <w:tc>
          <w:tcPr>
            <w:tcW w:w="586" w:type="dxa"/>
            <w:vAlign w:val="center"/>
          </w:tcPr>
          <w:p w:rsidR="00D514B6" w:rsidRDefault="00D514B6" w:rsidP="006A7E59">
            <w:pPr>
              <w:jc w:val="center"/>
            </w:pPr>
            <w:r w:rsidRPr="00A17123">
              <w:rPr>
                <w:rFonts w:cstheme="minorHAnsi"/>
                <w:lang w:val="en-GB"/>
              </w:rPr>
              <w:t>□</w:t>
            </w:r>
          </w:p>
        </w:tc>
        <w:tc>
          <w:tcPr>
            <w:tcW w:w="1531" w:type="dxa"/>
          </w:tcPr>
          <w:p w:rsidR="00D514B6" w:rsidRDefault="00D514B6">
            <w:pPr>
              <w:rPr>
                <w:lang w:val="en-GB"/>
              </w:rPr>
            </w:pPr>
            <w:r>
              <w:rPr>
                <w:lang w:val="en-GB"/>
              </w:rPr>
              <w:t>ORGANISM</w:t>
            </w:r>
          </w:p>
        </w:tc>
        <w:tc>
          <w:tcPr>
            <w:tcW w:w="1687" w:type="dxa"/>
          </w:tcPr>
          <w:p w:rsidR="00D514B6" w:rsidRDefault="00D514B6">
            <w:pPr>
              <w:rPr>
                <w:lang w:val="en-GB"/>
              </w:rPr>
            </w:pPr>
            <w:r>
              <w:rPr>
                <w:lang w:val="en-GB"/>
              </w:rPr>
              <w:t>Alphanumerical</w:t>
            </w:r>
          </w:p>
        </w:tc>
        <w:tc>
          <w:tcPr>
            <w:tcW w:w="1605" w:type="dxa"/>
          </w:tcPr>
          <w:p w:rsidR="00D514B6" w:rsidRDefault="00D514B6">
            <w:pPr>
              <w:rPr>
                <w:lang w:val="en-GB"/>
              </w:rPr>
            </w:pPr>
            <w:r>
              <w:rPr>
                <w:lang w:val="en-GB"/>
              </w:rPr>
              <w:t>Organism sequenced</w:t>
            </w:r>
          </w:p>
        </w:tc>
        <w:tc>
          <w:tcPr>
            <w:tcW w:w="1403" w:type="dxa"/>
          </w:tcPr>
          <w:p w:rsidR="00D514B6" w:rsidRPr="006624D0" w:rsidRDefault="00D514B6" w:rsidP="006A7E59">
            <w:pPr>
              <w:pStyle w:val="Prrafodelista"/>
              <w:numPr>
                <w:ilvl w:val="0"/>
                <w:numId w:val="1"/>
              </w:numPr>
              <w:rPr>
                <w:sz w:val="12"/>
                <w:lang w:val="en-GB"/>
              </w:rPr>
            </w:pPr>
            <w:r w:rsidRPr="006624D0">
              <w:rPr>
                <w:sz w:val="12"/>
                <w:lang w:val="en-GB"/>
              </w:rPr>
              <w:t>#ND</w:t>
            </w:r>
          </w:p>
          <w:p w:rsidR="00D514B6" w:rsidRPr="006624D0" w:rsidRDefault="00D514B6" w:rsidP="00D514B6">
            <w:pPr>
              <w:pStyle w:val="Prrafodelista"/>
              <w:ind w:left="360"/>
              <w:rPr>
                <w:sz w:val="12"/>
                <w:lang w:val="en-GB"/>
              </w:rPr>
              <w:pPrChange w:id="1" w:author="Carla Lopez Causape" w:date="2024-02-16T10:10:00Z">
                <w:pPr>
                  <w:pStyle w:val="Prrafodelista"/>
                  <w:numPr>
                    <w:numId w:val="1"/>
                  </w:numPr>
                  <w:ind w:left="360" w:hanging="360"/>
                </w:pPr>
              </w:pPrChange>
            </w:pPr>
            <w:del w:id="2" w:author="Carla Lopez Causape" w:date="2024-02-16T10:10:00Z">
              <w:r w:rsidRPr="006624D0" w:rsidDel="00D514B6">
                <w:rPr>
                  <w:sz w:val="12"/>
                  <w:lang w:val="en-GB"/>
                </w:rPr>
                <w:delText>Population</w:delText>
              </w:r>
            </w:del>
          </w:p>
          <w:p w:rsidR="00D514B6" w:rsidRPr="006624D0" w:rsidRDefault="00D514B6" w:rsidP="006624D0">
            <w:pPr>
              <w:pStyle w:val="Prrafodelista"/>
              <w:numPr>
                <w:ilvl w:val="0"/>
                <w:numId w:val="1"/>
              </w:numPr>
              <w:rPr>
                <w:sz w:val="12"/>
                <w:lang w:val="en-GB"/>
              </w:rPr>
            </w:pPr>
            <w:commentRangeStart w:id="3"/>
            <w:r w:rsidRPr="006624D0">
              <w:rPr>
                <w:sz w:val="12"/>
                <w:lang w:val="en-GB"/>
              </w:rPr>
              <w:t xml:space="preserve">Pseudomonas </w:t>
            </w:r>
            <w:commentRangeEnd w:id="3"/>
            <w:r>
              <w:rPr>
                <w:rStyle w:val="Refdecomentario"/>
              </w:rPr>
              <w:commentReference w:id="3"/>
            </w:r>
            <w:r w:rsidRPr="006624D0">
              <w:rPr>
                <w:sz w:val="12"/>
                <w:lang w:val="en-GB"/>
              </w:rPr>
              <w:t>aeruginosa</w:t>
            </w:r>
          </w:p>
        </w:tc>
        <w:tc>
          <w:tcPr>
            <w:tcW w:w="1367" w:type="dxa"/>
          </w:tcPr>
          <w:p w:rsidR="00D514B6" w:rsidRDefault="00D514B6">
            <w:pPr>
              <w:rPr>
                <w:lang w:val="en-GB"/>
              </w:rPr>
            </w:pPr>
          </w:p>
        </w:tc>
      </w:tr>
      <w:tr w:rsidR="00D514B6" w:rsidTr="006A7E59">
        <w:tc>
          <w:tcPr>
            <w:tcW w:w="586" w:type="dxa"/>
            <w:vAlign w:val="center"/>
          </w:tcPr>
          <w:p w:rsidR="00D514B6" w:rsidRDefault="00D514B6" w:rsidP="006A7E59">
            <w:pPr>
              <w:jc w:val="center"/>
            </w:pPr>
            <w:r w:rsidRPr="00A17123">
              <w:rPr>
                <w:rFonts w:cstheme="minorHAnsi"/>
                <w:lang w:val="en-GB"/>
              </w:rPr>
              <w:t>□</w:t>
            </w:r>
          </w:p>
        </w:tc>
        <w:tc>
          <w:tcPr>
            <w:tcW w:w="1531" w:type="dxa"/>
          </w:tcPr>
          <w:p w:rsidR="00D514B6" w:rsidRDefault="00D514B6">
            <w:pPr>
              <w:rPr>
                <w:lang w:val="en-GB"/>
              </w:rPr>
            </w:pPr>
            <w:commentRangeStart w:id="4"/>
            <w:r>
              <w:rPr>
                <w:lang w:val="en-GB"/>
              </w:rPr>
              <w:t>ST</w:t>
            </w:r>
          </w:p>
        </w:tc>
        <w:tc>
          <w:tcPr>
            <w:tcW w:w="1687" w:type="dxa"/>
          </w:tcPr>
          <w:p w:rsidR="00D514B6" w:rsidRDefault="00D514B6">
            <w:pPr>
              <w:rPr>
                <w:lang w:val="en-GB"/>
              </w:rPr>
            </w:pPr>
          </w:p>
        </w:tc>
        <w:tc>
          <w:tcPr>
            <w:tcW w:w="1605" w:type="dxa"/>
          </w:tcPr>
          <w:p w:rsidR="00D514B6" w:rsidRDefault="00D514B6">
            <w:pPr>
              <w:rPr>
                <w:lang w:val="en-GB"/>
              </w:rPr>
            </w:pPr>
            <w:r>
              <w:rPr>
                <w:lang w:val="en-GB"/>
              </w:rPr>
              <w:t>Sequence type (analysed by MLST definition)</w:t>
            </w:r>
          </w:p>
        </w:tc>
        <w:tc>
          <w:tcPr>
            <w:tcW w:w="1403" w:type="dxa"/>
          </w:tcPr>
          <w:p w:rsidR="00D514B6" w:rsidRPr="006624D0" w:rsidRDefault="00D514B6" w:rsidP="006624D0">
            <w:pPr>
              <w:pStyle w:val="Prrafodelista"/>
              <w:numPr>
                <w:ilvl w:val="0"/>
                <w:numId w:val="2"/>
              </w:numPr>
              <w:rPr>
                <w:sz w:val="12"/>
                <w:lang w:val="en-GB"/>
              </w:rPr>
            </w:pPr>
            <w:r w:rsidRPr="006624D0">
              <w:rPr>
                <w:sz w:val="12"/>
                <w:lang w:val="en-GB"/>
              </w:rPr>
              <w:t>0000 to 0000</w:t>
            </w:r>
          </w:p>
          <w:p w:rsidR="00D514B6" w:rsidRPr="006624D0" w:rsidRDefault="00D514B6" w:rsidP="006624D0">
            <w:pPr>
              <w:pStyle w:val="Prrafodelista"/>
              <w:numPr>
                <w:ilvl w:val="0"/>
                <w:numId w:val="2"/>
              </w:numPr>
              <w:rPr>
                <w:sz w:val="12"/>
                <w:lang w:val="en-GB"/>
              </w:rPr>
            </w:pPr>
            <w:r w:rsidRPr="006624D0">
              <w:rPr>
                <w:sz w:val="12"/>
                <w:lang w:val="en-GB"/>
              </w:rPr>
              <w:t>#ND</w:t>
            </w:r>
            <w:commentRangeEnd w:id="4"/>
            <w:r w:rsidR="000441E0">
              <w:rPr>
                <w:rStyle w:val="Refdecomentario"/>
              </w:rPr>
              <w:commentReference w:id="4"/>
            </w:r>
          </w:p>
        </w:tc>
        <w:tc>
          <w:tcPr>
            <w:tcW w:w="1367" w:type="dxa"/>
          </w:tcPr>
          <w:p w:rsidR="00D514B6" w:rsidRDefault="00D514B6">
            <w:pPr>
              <w:rPr>
                <w:lang w:val="en-GB"/>
              </w:rPr>
            </w:pPr>
          </w:p>
        </w:tc>
      </w:tr>
      <w:tr w:rsidR="00D514B6" w:rsidTr="006A7E59">
        <w:tc>
          <w:tcPr>
            <w:tcW w:w="586" w:type="dxa"/>
            <w:vAlign w:val="center"/>
          </w:tcPr>
          <w:p w:rsidR="00D514B6" w:rsidRDefault="00D514B6" w:rsidP="006A7E59">
            <w:pPr>
              <w:jc w:val="center"/>
            </w:pPr>
            <w:r w:rsidRPr="00A17123">
              <w:rPr>
                <w:rFonts w:cstheme="minorHAnsi"/>
                <w:lang w:val="en-GB"/>
              </w:rPr>
              <w:t>□</w:t>
            </w:r>
          </w:p>
        </w:tc>
        <w:tc>
          <w:tcPr>
            <w:tcW w:w="1531" w:type="dxa"/>
          </w:tcPr>
          <w:p w:rsidR="00D514B6" w:rsidRDefault="000441E0" w:rsidP="000441E0">
            <w:pPr>
              <w:rPr>
                <w:lang w:val="en-GB"/>
              </w:rPr>
            </w:pPr>
            <w:ins w:id="5" w:author="Carla Lopez Causape" w:date="2024-02-16T10:16:00Z">
              <w:r>
                <w:rPr>
                  <w:lang w:val="en-GB"/>
                </w:rPr>
                <w:t xml:space="preserve">Isolation date </w:t>
              </w:r>
            </w:ins>
            <w:del w:id="6" w:author="Carla Lopez Causape" w:date="2024-02-16T10:16:00Z">
              <w:r w:rsidR="00D514B6" w:rsidDel="000441E0">
                <w:rPr>
                  <w:lang w:val="en-GB"/>
                </w:rPr>
                <w:delText>ISOLATION YEAR</w:delText>
              </w:r>
            </w:del>
          </w:p>
        </w:tc>
        <w:tc>
          <w:tcPr>
            <w:tcW w:w="1687" w:type="dxa"/>
          </w:tcPr>
          <w:p w:rsidR="00D514B6" w:rsidRDefault="00D514B6">
            <w:pPr>
              <w:rPr>
                <w:lang w:val="en-GB"/>
              </w:rPr>
            </w:pPr>
            <w:r>
              <w:rPr>
                <w:lang w:val="en-GB"/>
              </w:rPr>
              <w:t>Numerical</w:t>
            </w:r>
          </w:p>
        </w:tc>
        <w:tc>
          <w:tcPr>
            <w:tcW w:w="1605" w:type="dxa"/>
          </w:tcPr>
          <w:p w:rsidR="00D514B6" w:rsidRDefault="000441E0" w:rsidP="000441E0">
            <w:pPr>
              <w:rPr>
                <w:lang w:val="en-GB"/>
              </w:rPr>
            </w:pPr>
            <w:ins w:id="7" w:author="Carla Lopez Causape" w:date="2024-02-16T10:16:00Z">
              <w:r>
                <w:rPr>
                  <w:lang w:val="en-GB"/>
                </w:rPr>
                <w:t>DD/MM/YY</w:t>
              </w:r>
            </w:ins>
            <w:del w:id="8" w:author="Carla Lopez Causape" w:date="2024-02-16T10:16:00Z">
              <w:r w:rsidR="00D514B6" w:rsidDel="000441E0">
                <w:rPr>
                  <w:lang w:val="en-GB"/>
                </w:rPr>
                <w:delText>Year of isolation</w:delText>
              </w:r>
            </w:del>
          </w:p>
        </w:tc>
        <w:tc>
          <w:tcPr>
            <w:tcW w:w="1403" w:type="dxa"/>
          </w:tcPr>
          <w:p w:rsidR="00D514B6" w:rsidRPr="006624D0" w:rsidRDefault="00D514B6" w:rsidP="006624D0">
            <w:pPr>
              <w:pStyle w:val="Prrafodelista"/>
              <w:numPr>
                <w:ilvl w:val="0"/>
                <w:numId w:val="3"/>
              </w:numPr>
              <w:rPr>
                <w:sz w:val="12"/>
                <w:lang w:val="en-GB"/>
              </w:rPr>
            </w:pPr>
            <w:r w:rsidRPr="006624D0">
              <w:rPr>
                <w:sz w:val="12"/>
                <w:lang w:val="en-GB"/>
              </w:rPr>
              <w:t>0000 to 9999</w:t>
            </w:r>
          </w:p>
          <w:p w:rsidR="00D514B6" w:rsidRPr="006624D0" w:rsidRDefault="00D514B6" w:rsidP="006624D0">
            <w:pPr>
              <w:pStyle w:val="Prrafodelista"/>
              <w:numPr>
                <w:ilvl w:val="0"/>
                <w:numId w:val="3"/>
              </w:numPr>
              <w:rPr>
                <w:sz w:val="12"/>
                <w:lang w:val="en-GB"/>
              </w:rPr>
            </w:pPr>
            <w:r w:rsidRPr="006624D0">
              <w:rPr>
                <w:sz w:val="12"/>
                <w:lang w:val="en-GB"/>
              </w:rPr>
              <w:t>#ND</w:t>
            </w:r>
          </w:p>
        </w:tc>
        <w:tc>
          <w:tcPr>
            <w:tcW w:w="1367" w:type="dxa"/>
          </w:tcPr>
          <w:p w:rsidR="00D514B6" w:rsidRDefault="00D514B6">
            <w:pPr>
              <w:rPr>
                <w:lang w:val="en-GB"/>
              </w:rPr>
            </w:pPr>
          </w:p>
        </w:tc>
      </w:tr>
      <w:tr w:rsidR="00D514B6" w:rsidRPr="00E7750A" w:rsidTr="006A7E59">
        <w:tc>
          <w:tcPr>
            <w:tcW w:w="586" w:type="dxa"/>
            <w:vAlign w:val="center"/>
          </w:tcPr>
          <w:p w:rsidR="00D514B6" w:rsidRDefault="00D514B6" w:rsidP="006A7E59">
            <w:pPr>
              <w:jc w:val="center"/>
            </w:pPr>
            <w:r w:rsidRPr="00A17123">
              <w:rPr>
                <w:rFonts w:cstheme="minorHAnsi"/>
                <w:lang w:val="en-GB"/>
              </w:rPr>
              <w:t>□</w:t>
            </w:r>
          </w:p>
        </w:tc>
        <w:tc>
          <w:tcPr>
            <w:tcW w:w="1531" w:type="dxa"/>
          </w:tcPr>
          <w:p w:rsidR="00D514B6" w:rsidRDefault="00D514B6">
            <w:pPr>
              <w:rPr>
                <w:lang w:val="en-GB"/>
              </w:rPr>
            </w:pPr>
          </w:p>
        </w:tc>
        <w:tc>
          <w:tcPr>
            <w:tcW w:w="1687" w:type="dxa"/>
          </w:tcPr>
          <w:p w:rsidR="00D514B6" w:rsidRDefault="00D514B6">
            <w:pPr>
              <w:rPr>
                <w:lang w:val="en-GB"/>
              </w:rPr>
            </w:pPr>
          </w:p>
        </w:tc>
        <w:tc>
          <w:tcPr>
            <w:tcW w:w="1605" w:type="dxa"/>
          </w:tcPr>
          <w:p w:rsidR="00D514B6" w:rsidRDefault="00D514B6" w:rsidP="00E7750A">
            <w:pPr>
              <w:rPr>
                <w:lang w:val="en-GB"/>
              </w:rPr>
            </w:pPr>
          </w:p>
        </w:tc>
        <w:tc>
          <w:tcPr>
            <w:tcW w:w="1403" w:type="dxa"/>
          </w:tcPr>
          <w:p w:rsidR="00D514B6" w:rsidRPr="006624D0" w:rsidRDefault="00D514B6">
            <w:pPr>
              <w:rPr>
                <w:sz w:val="12"/>
                <w:lang w:val="en-GB"/>
              </w:rPr>
            </w:pPr>
          </w:p>
        </w:tc>
        <w:tc>
          <w:tcPr>
            <w:tcW w:w="1367" w:type="dxa"/>
          </w:tcPr>
          <w:p w:rsidR="00D514B6" w:rsidRDefault="00D514B6">
            <w:pPr>
              <w:rPr>
                <w:lang w:val="en-GB"/>
              </w:rPr>
            </w:pPr>
          </w:p>
        </w:tc>
      </w:tr>
    </w:tbl>
    <w:p w:rsidR="006A7E59" w:rsidRDefault="006A7E59">
      <w:pPr>
        <w:rPr>
          <w:lang w:val="en-GB"/>
        </w:rPr>
      </w:pPr>
    </w:p>
    <w:p w:rsidR="00E7750A" w:rsidRDefault="00E7750A" w:rsidP="00E7750A">
      <w:pPr>
        <w:rPr>
          <w:lang w:val="en-GB"/>
        </w:rPr>
      </w:pPr>
      <w:r>
        <w:rPr>
          <w:lang w:val="en-GB"/>
        </w:rPr>
        <w:t>Metadata (Clinical)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"/>
        <w:gridCol w:w="1784"/>
        <w:gridCol w:w="1687"/>
        <w:gridCol w:w="1605"/>
        <w:gridCol w:w="1403"/>
        <w:gridCol w:w="1367"/>
      </w:tblGrid>
      <w:tr w:rsidR="00E7750A" w:rsidTr="000441E0">
        <w:tc>
          <w:tcPr>
            <w:tcW w:w="586" w:type="dxa"/>
          </w:tcPr>
          <w:p w:rsidR="00E7750A" w:rsidRDefault="00E7750A" w:rsidP="007E226E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1784" w:type="dxa"/>
          </w:tcPr>
          <w:p w:rsidR="00E7750A" w:rsidRDefault="00E7750A" w:rsidP="007E226E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1687" w:type="dxa"/>
          </w:tcPr>
          <w:p w:rsidR="00E7750A" w:rsidRDefault="00E7750A" w:rsidP="007E226E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605" w:type="dxa"/>
          </w:tcPr>
          <w:p w:rsidR="00E7750A" w:rsidRDefault="00E7750A" w:rsidP="007E226E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403" w:type="dxa"/>
          </w:tcPr>
          <w:p w:rsidR="00E7750A" w:rsidRDefault="00E7750A" w:rsidP="007E226E">
            <w:pPr>
              <w:rPr>
                <w:lang w:val="en-GB"/>
              </w:rPr>
            </w:pPr>
            <w:r>
              <w:rPr>
                <w:lang w:val="en-GB"/>
              </w:rPr>
              <w:t>VALUES</w:t>
            </w:r>
          </w:p>
        </w:tc>
        <w:tc>
          <w:tcPr>
            <w:tcW w:w="1367" w:type="dxa"/>
          </w:tcPr>
          <w:p w:rsidR="00E7750A" w:rsidRDefault="00E7750A" w:rsidP="007E226E">
            <w:pPr>
              <w:rPr>
                <w:lang w:val="en-GB"/>
              </w:rPr>
            </w:pPr>
            <w:r>
              <w:rPr>
                <w:lang w:val="en-GB"/>
              </w:rPr>
              <w:t>NOTES</w:t>
            </w:r>
          </w:p>
        </w:tc>
      </w:tr>
      <w:tr w:rsidR="00E7750A" w:rsidRPr="003F35C3" w:rsidTr="000441E0">
        <w:tc>
          <w:tcPr>
            <w:tcW w:w="586" w:type="dxa"/>
            <w:vAlign w:val="center"/>
          </w:tcPr>
          <w:p w:rsidR="00E7750A" w:rsidRDefault="00E7750A" w:rsidP="007E226E">
            <w:pPr>
              <w:jc w:val="center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□</w:t>
            </w:r>
          </w:p>
        </w:tc>
        <w:tc>
          <w:tcPr>
            <w:tcW w:w="1784" w:type="dxa"/>
          </w:tcPr>
          <w:p w:rsidR="00E7750A" w:rsidRDefault="000441E0" w:rsidP="007E226E">
            <w:pPr>
              <w:rPr>
                <w:lang w:val="en-GB"/>
              </w:rPr>
            </w:pPr>
            <w:proofErr w:type="spellStart"/>
            <w:ins w:id="9" w:author="Carla Lopez Causape" w:date="2024-02-16T10:18:00Z">
              <w:r>
                <w:rPr>
                  <w:lang w:val="en-GB"/>
                </w:rPr>
                <w:t>Patient_</w:t>
              </w:r>
            </w:ins>
            <w:r w:rsidR="00E7750A">
              <w:rPr>
                <w:lang w:val="en-GB"/>
              </w:rPr>
              <w:t>ID</w:t>
            </w:r>
            <w:proofErr w:type="spellEnd"/>
            <w:ins w:id="10" w:author="Carla Lopez Causape" w:date="2024-02-16T10:18:00Z">
              <w:r>
                <w:rPr>
                  <w:lang w:val="en-GB"/>
                </w:rPr>
                <w:t xml:space="preserve"> in the project</w:t>
              </w:r>
            </w:ins>
          </w:p>
        </w:tc>
        <w:tc>
          <w:tcPr>
            <w:tcW w:w="1687" w:type="dxa"/>
          </w:tcPr>
          <w:p w:rsidR="00E7750A" w:rsidRDefault="00E7750A" w:rsidP="007E226E">
            <w:pPr>
              <w:rPr>
                <w:lang w:val="en-GB"/>
              </w:rPr>
            </w:pPr>
            <w:r>
              <w:rPr>
                <w:lang w:val="en-GB"/>
              </w:rPr>
              <w:t>Alphanumerical</w:t>
            </w:r>
          </w:p>
        </w:tc>
        <w:tc>
          <w:tcPr>
            <w:tcW w:w="1605" w:type="dxa"/>
          </w:tcPr>
          <w:p w:rsidR="00E7750A" w:rsidRDefault="00E7750A" w:rsidP="000441E0">
            <w:pPr>
              <w:rPr>
                <w:lang w:val="en-GB"/>
              </w:rPr>
            </w:pPr>
            <w:r>
              <w:rPr>
                <w:lang w:val="en-GB"/>
              </w:rPr>
              <w:t xml:space="preserve">Unique identifier for </w:t>
            </w:r>
            <w:del w:id="11" w:author="Carla Lopez Causape" w:date="2024-02-16T10:18:00Z">
              <w:r w:rsidDel="000441E0">
                <w:rPr>
                  <w:lang w:val="en-GB"/>
                </w:rPr>
                <w:delText>a strain</w:delText>
              </w:r>
            </w:del>
            <w:ins w:id="12" w:author="Carla Lopez Causape" w:date="2024-02-16T10:18:00Z">
              <w:r w:rsidR="000441E0">
                <w:rPr>
                  <w:lang w:val="en-GB"/>
                </w:rPr>
                <w:t>the  patient</w:t>
              </w:r>
            </w:ins>
          </w:p>
        </w:tc>
        <w:tc>
          <w:tcPr>
            <w:tcW w:w="1403" w:type="dxa"/>
          </w:tcPr>
          <w:p w:rsidR="00E7750A" w:rsidRPr="006624D0" w:rsidRDefault="00E7750A" w:rsidP="007E226E">
            <w:pPr>
              <w:rPr>
                <w:sz w:val="12"/>
                <w:lang w:val="en-GB"/>
              </w:rPr>
            </w:pPr>
          </w:p>
        </w:tc>
        <w:tc>
          <w:tcPr>
            <w:tcW w:w="1367" w:type="dxa"/>
          </w:tcPr>
          <w:p w:rsidR="00E7750A" w:rsidRDefault="00E7750A" w:rsidP="007E226E">
            <w:pPr>
              <w:rPr>
                <w:lang w:val="en-GB"/>
              </w:rPr>
            </w:pPr>
          </w:p>
        </w:tc>
      </w:tr>
      <w:tr w:rsidR="00E7750A" w:rsidRPr="003F35C3" w:rsidTr="000441E0">
        <w:tc>
          <w:tcPr>
            <w:tcW w:w="586" w:type="dxa"/>
            <w:vAlign w:val="center"/>
          </w:tcPr>
          <w:p w:rsidR="00E7750A" w:rsidRDefault="00E7750A" w:rsidP="007E226E">
            <w:pPr>
              <w:jc w:val="center"/>
            </w:pPr>
            <w:r w:rsidRPr="00A17123">
              <w:rPr>
                <w:rFonts w:cstheme="minorHAnsi"/>
                <w:lang w:val="en-GB"/>
              </w:rPr>
              <w:t>□</w:t>
            </w:r>
          </w:p>
        </w:tc>
        <w:tc>
          <w:tcPr>
            <w:tcW w:w="1784" w:type="dxa"/>
          </w:tcPr>
          <w:p w:rsidR="00E7750A" w:rsidRDefault="00E7750A" w:rsidP="007E226E">
            <w:pPr>
              <w:rPr>
                <w:lang w:val="en-GB"/>
              </w:rPr>
            </w:pPr>
            <w:r>
              <w:rPr>
                <w:lang w:val="en-GB"/>
              </w:rPr>
              <w:t>SAMPLE_TYPE</w:t>
            </w:r>
          </w:p>
        </w:tc>
        <w:tc>
          <w:tcPr>
            <w:tcW w:w="1687" w:type="dxa"/>
          </w:tcPr>
          <w:p w:rsidR="00E7750A" w:rsidRDefault="00E7750A" w:rsidP="007E226E">
            <w:pPr>
              <w:rPr>
                <w:lang w:val="en-GB"/>
              </w:rPr>
            </w:pPr>
            <w:r>
              <w:rPr>
                <w:lang w:val="en-GB"/>
              </w:rPr>
              <w:t>Alphanumerical</w:t>
            </w:r>
          </w:p>
        </w:tc>
        <w:tc>
          <w:tcPr>
            <w:tcW w:w="1605" w:type="dxa"/>
          </w:tcPr>
          <w:p w:rsidR="00E7750A" w:rsidRPr="00E7750A" w:rsidRDefault="00E7750A" w:rsidP="00E7750A">
            <w:pPr>
              <w:rPr>
                <w:lang w:val="en-GB"/>
              </w:rPr>
            </w:pPr>
            <w:r>
              <w:rPr>
                <w:lang w:val="en-GB"/>
              </w:rPr>
              <w:t>Sample type for the strain</w:t>
            </w:r>
          </w:p>
        </w:tc>
        <w:tc>
          <w:tcPr>
            <w:tcW w:w="1403" w:type="dxa"/>
          </w:tcPr>
          <w:p w:rsidR="00E7750A" w:rsidRPr="00E7750A" w:rsidRDefault="000441E0" w:rsidP="00E7750A">
            <w:pPr>
              <w:ind w:left="360"/>
              <w:rPr>
                <w:sz w:val="12"/>
                <w:lang w:val="en-GB"/>
              </w:rPr>
            </w:pPr>
            <w:proofErr w:type="spellStart"/>
            <w:ins w:id="13" w:author="Carla Lopez Causape" w:date="2024-02-16T10:18:00Z">
              <w:r>
                <w:rPr>
                  <w:sz w:val="12"/>
                  <w:lang w:val="en-GB"/>
                </w:rPr>
                <w:t>Definido</w:t>
              </w:r>
              <w:proofErr w:type="spellEnd"/>
              <w:r>
                <w:rPr>
                  <w:sz w:val="12"/>
                  <w:lang w:val="en-GB"/>
                </w:rPr>
                <w:t xml:space="preserve"> para GEMARA, </w:t>
              </w:r>
              <w:proofErr w:type="spellStart"/>
              <w:r>
                <w:rPr>
                  <w:sz w:val="12"/>
                  <w:lang w:val="en-GB"/>
                </w:rPr>
                <w:t>utilizar</w:t>
              </w:r>
            </w:ins>
            <w:ins w:id="14" w:author="Carla Lopez Causape" w:date="2024-02-16T10:25:00Z">
              <w:r w:rsidR="000628C5">
                <w:rPr>
                  <w:sz w:val="12"/>
                  <w:lang w:val="en-GB"/>
                </w:rPr>
                <w:t>lo</w:t>
              </w:r>
            </w:ins>
            <w:proofErr w:type="spellEnd"/>
          </w:p>
        </w:tc>
        <w:tc>
          <w:tcPr>
            <w:tcW w:w="1367" w:type="dxa"/>
          </w:tcPr>
          <w:p w:rsidR="00E7750A" w:rsidRDefault="00E7750A" w:rsidP="007E226E">
            <w:pPr>
              <w:rPr>
                <w:lang w:val="en-GB"/>
              </w:rPr>
            </w:pPr>
          </w:p>
        </w:tc>
      </w:tr>
      <w:tr w:rsidR="00E7750A" w:rsidTr="000441E0">
        <w:tc>
          <w:tcPr>
            <w:tcW w:w="586" w:type="dxa"/>
            <w:vAlign w:val="center"/>
          </w:tcPr>
          <w:p w:rsidR="00E7750A" w:rsidRDefault="00E7750A" w:rsidP="007E226E">
            <w:pPr>
              <w:jc w:val="center"/>
            </w:pPr>
            <w:r w:rsidRPr="00A17123">
              <w:rPr>
                <w:rFonts w:cstheme="minorHAnsi"/>
                <w:lang w:val="en-GB"/>
              </w:rPr>
              <w:t>□</w:t>
            </w:r>
          </w:p>
        </w:tc>
        <w:tc>
          <w:tcPr>
            <w:tcW w:w="1784" w:type="dxa"/>
          </w:tcPr>
          <w:p w:rsidR="00E7750A" w:rsidRDefault="000441E0" w:rsidP="00584C5B">
            <w:pPr>
              <w:rPr>
                <w:lang w:val="en-GB"/>
              </w:rPr>
            </w:pPr>
            <w:ins w:id="15" w:author="Carla Lopez Causape" w:date="2024-02-16T10:19:00Z">
              <w:r>
                <w:rPr>
                  <w:lang w:val="en-GB"/>
                </w:rPr>
                <w:t>HOSPITAL_NAME</w:t>
              </w:r>
            </w:ins>
          </w:p>
        </w:tc>
        <w:tc>
          <w:tcPr>
            <w:tcW w:w="1687" w:type="dxa"/>
          </w:tcPr>
          <w:p w:rsidR="00E7750A" w:rsidRDefault="00E7750A" w:rsidP="007E226E">
            <w:pPr>
              <w:rPr>
                <w:lang w:val="en-GB"/>
              </w:rPr>
            </w:pPr>
          </w:p>
        </w:tc>
        <w:tc>
          <w:tcPr>
            <w:tcW w:w="1605" w:type="dxa"/>
          </w:tcPr>
          <w:p w:rsidR="00E7750A" w:rsidRPr="00E7750A" w:rsidRDefault="00E7750A" w:rsidP="00E7750A">
            <w:pPr>
              <w:ind w:left="360"/>
              <w:rPr>
                <w:lang w:val="en-GB"/>
              </w:rPr>
            </w:pPr>
          </w:p>
        </w:tc>
        <w:tc>
          <w:tcPr>
            <w:tcW w:w="1403" w:type="dxa"/>
          </w:tcPr>
          <w:p w:rsidR="00E7750A" w:rsidRPr="00E7750A" w:rsidRDefault="00E7750A" w:rsidP="00E7750A">
            <w:pPr>
              <w:ind w:left="360"/>
              <w:rPr>
                <w:sz w:val="12"/>
                <w:lang w:val="en-GB"/>
              </w:rPr>
            </w:pPr>
          </w:p>
        </w:tc>
        <w:tc>
          <w:tcPr>
            <w:tcW w:w="1367" w:type="dxa"/>
          </w:tcPr>
          <w:p w:rsidR="00E7750A" w:rsidRDefault="00E7750A" w:rsidP="007E226E">
            <w:pPr>
              <w:rPr>
                <w:lang w:val="en-GB"/>
              </w:rPr>
            </w:pPr>
          </w:p>
        </w:tc>
      </w:tr>
      <w:tr w:rsidR="000441E0" w:rsidTr="000441E0">
        <w:trPr>
          <w:ins w:id="16" w:author="Carla Lopez Causape" w:date="2024-02-16T10:19:00Z"/>
        </w:trPr>
        <w:tc>
          <w:tcPr>
            <w:tcW w:w="586" w:type="dxa"/>
            <w:vAlign w:val="center"/>
          </w:tcPr>
          <w:p w:rsidR="000441E0" w:rsidRPr="00A17123" w:rsidRDefault="000441E0" w:rsidP="007E226E">
            <w:pPr>
              <w:jc w:val="center"/>
              <w:rPr>
                <w:ins w:id="17" w:author="Carla Lopez Causape" w:date="2024-02-16T10:19:00Z"/>
                <w:rFonts w:cstheme="minorHAnsi"/>
                <w:lang w:val="en-GB"/>
              </w:rPr>
            </w:pPr>
            <w:ins w:id="18" w:author="Carla Lopez Causape" w:date="2024-02-16T10:19:00Z">
              <w:r w:rsidRPr="00A17123">
                <w:rPr>
                  <w:rFonts w:cstheme="minorHAnsi"/>
                  <w:lang w:val="en-GB"/>
                </w:rPr>
                <w:t>□</w:t>
              </w:r>
            </w:ins>
          </w:p>
        </w:tc>
        <w:tc>
          <w:tcPr>
            <w:tcW w:w="1784" w:type="dxa"/>
          </w:tcPr>
          <w:p w:rsidR="000441E0" w:rsidRDefault="000441E0" w:rsidP="00584C5B">
            <w:pPr>
              <w:rPr>
                <w:ins w:id="19" w:author="Carla Lopez Causape" w:date="2024-02-16T10:19:00Z"/>
                <w:lang w:val="en-GB"/>
              </w:rPr>
            </w:pPr>
            <w:ins w:id="20" w:author="Carla Lopez Causape" w:date="2024-02-16T10:19:00Z">
              <w:r>
                <w:rPr>
                  <w:lang w:val="en-GB"/>
                </w:rPr>
                <w:t>HOSPITAL</w:t>
              </w:r>
              <w:r>
                <w:rPr>
                  <w:lang w:val="en-GB"/>
                </w:rPr>
                <w:t>_</w:t>
              </w:r>
            </w:ins>
            <w:ins w:id="21" w:author="Carla Lopez Causape" w:date="2024-02-16T10:20:00Z">
              <w:r>
                <w:rPr>
                  <w:lang w:val="en-GB"/>
                </w:rPr>
                <w:t>WARD</w:t>
              </w:r>
            </w:ins>
          </w:p>
        </w:tc>
        <w:tc>
          <w:tcPr>
            <w:tcW w:w="1687" w:type="dxa"/>
          </w:tcPr>
          <w:p w:rsidR="000441E0" w:rsidRDefault="000441E0" w:rsidP="007E226E">
            <w:pPr>
              <w:rPr>
                <w:ins w:id="22" w:author="Carla Lopez Causape" w:date="2024-02-16T10:19:00Z"/>
                <w:lang w:val="en-GB"/>
              </w:rPr>
            </w:pPr>
          </w:p>
        </w:tc>
        <w:tc>
          <w:tcPr>
            <w:tcW w:w="1605" w:type="dxa"/>
          </w:tcPr>
          <w:p w:rsidR="000441E0" w:rsidRPr="00E7750A" w:rsidRDefault="000441E0" w:rsidP="00E7750A">
            <w:pPr>
              <w:ind w:left="360"/>
              <w:rPr>
                <w:ins w:id="23" w:author="Carla Lopez Causape" w:date="2024-02-16T10:19:00Z"/>
                <w:lang w:val="en-GB"/>
              </w:rPr>
            </w:pPr>
          </w:p>
        </w:tc>
        <w:tc>
          <w:tcPr>
            <w:tcW w:w="1403" w:type="dxa"/>
          </w:tcPr>
          <w:p w:rsidR="000441E0" w:rsidRPr="00E7750A" w:rsidRDefault="000441E0" w:rsidP="00E7750A">
            <w:pPr>
              <w:ind w:left="360"/>
              <w:rPr>
                <w:ins w:id="24" w:author="Carla Lopez Causape" w:date="2024-02-16T10:19:00Z"/>
                <w:sz w:val="12"/>
                <w:lang w:val="en-GB"/>
              </w:rPr>
            </w:pPr>
          </w:p>
        </w:tc>
        <w:tc>
          <w:tcPr>
            <w:tcW w:w="1367" w:type="dxa"/>
          </w:tcPr>
          <w:p w:rsidR="000441E0" w:rsidRDefault="000441E0" w:rsidP="007E226E">
            <w:pPr>
              <w:rPr>
                <w:ins w:id="25" w:author="Carla Lopez Causape" w:date="2024-02-16T10:19:00Z"/>
                <w:lang w:val="en-GB"/>
              </w:rPr>
            </w:pPr>
          </w:p>
        </w:tc>
      </w:tr>
      <w:tr w:rsidR="000441E0" w:rsidTr="000441E0">
        <w:trPr>
          <w:ins w:id="26" w:author="Carla Lopez Causape" w:date="2024-02-16T10:20:00Z"/>
        </w:trPr>
        <w:tc>
          <w:tcPr>
            <w:tcW w:w="586" w:type="dxa"/>
            <w:vAlign w:val="center"/>
          </w:tcPr>
          <w:p w:rsidR="000441E0" w:rsidRPr="00A17123" w:rsidRDefault="000441E0" w:rsidP="007E226E">
            <w:pPr>
              <w:jc w:val="center"/>
              <w:rPr>
                <w:ins w:id="27" w:author="Carla Lopez Causape" w:date="2024-02-16T10:20:00Z"/>
                <w:rFonts w:cstheme="minorHAnsi"/>
                <w:lang w:val="en-GB"/>
              </w:rPr>
            </w:pPr>
            <w:ins w:id="28" w:author="Carla Lopez Causape" w:date="2024-02-16T10:20:00Z">
              <w:r w:rsidRPr="00A17123">
                <w:rPr>
                  <w:rFonts w:cstheme="minorHAnsi"/>
                  <w:lang w:val="en-GB"/>
                </w:rPr>
                <w:t>□</w:t>
              </w:r>
            </w:ins>
          </w:p>
        </w:tc>
        <w:tc>
          <w:tcPr>
            <w:tcW w:w="1784" w:type="dxa"/>
          </w:tcPr>
          <w:p w:rsidR="000441E0" w:rsidRDefault="000441E0" w:rsidP="00584C5B">
            <w:pPr>
              <w:rPr>
                <w:ins w:id="29" w:author="Carla Lopez Causape" w:date="2024-02-16T10:20:00Z"/>
                <w:lang w:val="en-GB"/>
              </w:rPr>
            </w:pPr>
            <w:ins w:id="30" w:author="Carla Lopez Causape" w:date="2024-02-16T10:20:00Z">
              <w:r>
                <w:rPr>
                  <w:lang w:val="en-GB"/>
                </w:rPr>
                <w:t>REGION</w:t>
              </w:r>
            </w:ins>
          </w:p>
        </w:tc>
        <w:tc>
          <w:tcPr>
            <w:tcW w:w="1687" w:type="dxa"/>
          </w:tcPr>
          <w:p w:rsidR="000441E0" w:rsidRDefault="000441E0" w:rsidP="007E226E">
            <w:pPr>
              <w:rPr>
                <w:ins w:id="31" w:author="Carla Lopez Causape" w:date="2024-02-16T10:20:00Z"/>
                <w:lang w:val="en-GB"/>
              </w:rPr>
            </w:pPr>
          </w:p>
        </w:tc>
        <w:tc>
          <w:tcPr>
            <w:tcW w:w="1605" w:type="dxa"/>
          </w:tcPr>
          <w:p w:rsidR="000441E0" w:rsidRPr="00E7750A" w:rsidRDefault="000441E0" w:rsidP="00E7750A">
            <w:pPr>
              <w:ind w:left="360"/>
              <w:rPr>
                <w:ins w:id="32" w:author="Carla Lopez Causape" w:date="2024-02-16T10:20:00Z"/>
                <w:lang w:val="en-GB"/>
              </w:rPr>
            </w:pPr>
          </w:p>
        </w:tc>
        <w:tc>
          <w:tcPr>
            <w:tcW w:w="1403" w:type="dxa"/>
          </w:tcPr>
          <w:p w:rsidR="000441E0" w:rsidRPr="00E7750A" w:rsidRDefault="000441E0" w:rsidP="00E7750A">
            <w:pPr>
              <w:ind w:left="360"/>
              <w:rPr>
                <w:ins w:id="33" w:author="Carla Lopez Causape" w:date="2024-02-16T10:20:00Z"/>
                <w:sz w:val="12"/>
                <w:lang w:val="en-GB"/>
              </w:rPr>
            </w:pPr>
          </w:p>
        </w:tc>
        <w:tc>
          <w:tcPr>
            <w:tcW w:w="1367" w:type="dxa"/>
          </w:tcPr>
          <w:p w:rsidR="000441E0" w:rsidRDefault="000441E0" w:rsidP="007E226E">
            <w:pPr>
              <w:rPr>
                <w:ins w:id="34" w:author="Carla Lopez Causape" w:date="2024-02-16T10:20:00Z"/>
                <w:lang w:val="en-GB"/>
              </w:rPr>
            </w:pPr>
          </w:p>
        </w:tc>
      </w:tr>
      <w:tr w:rsidR="000441E0" w:rsidTr="000441E0">
        <w:trPr>
          <w:ins w:id="35" w:author="Carla Lopez Causape" w:date="2024-02-16T10:20:00Z"/>
        </w:trPr>
        <w:tc>
          <w:tcPr>
            <w:tcW w:w="586" w:type="dxa"/>
            <w:vAlign w:val="center"/>
          </w:tcPr>
          <w:p w:rsidR="000441E0" w:rsidRPr="00A17123" w:rsidRDefault="000441E0" w:rsidP="007E226E">
            <w:pPr>
              <w:jc w:val="center"/>
              <w:rPr>
                <w:ins w:id="36" w:author="Carla Lopez Causape" w:date="2024-02-16T10:20:00Z"/>
                <w:rFonts w:cstheme="minorHAnsi"/>
                <w:lang w:val="en-GB"/>
              </w:rPr>
            </w:pPr>
            <w:ins w:id="37" w:author="Carla Lopez Causape" w:date="2024-02-16T10:20:00Z">
              <w:r w:rsidRPr="00A17123">
                <w:rPr>
                  <w:rFonts w:cstheme="minorHAnsi"/>
                  <w:lang w:val="en-GB"/>
                </w:rPr>
                <w:t>□</w:t>
              </w:r>
            </w:ins>
          </w:p>
        </w:tc>
        <w:tc>
          <w:tcPr>
            <w:tcW w:w="1784" w:type="dxa"/>
          </w:tcPr>
          <w:p w:rsidR="000441E0" w:rsidRDefault="000441E0" w:rsidP="00584C5B">
            <w:pPr>
              <w:rPr>
                <w:ins w:id="38" w:author="Carla Lopez Causape" w:date="2024-02-16T10:20:00Z"/>
                <w:lang w:val="en-GB"/>
              </w:rPr>
            </w:pPr>
            <w:ins w:id="39" w:author="Carla Lopez Causape" w:date="2024-02-16T10:21:00Z">
              <w:r>
                <w:rPr>
                  <w:lang w:val="en-GB"/>
                </w:rPr>
                <w:t>COUNTRY</w:t>
              </w:r>
            </w:ins>
          </w:p>
        </w:tc>
        <w:tc>
          <w:tcPr>
            <w:tcW w:w="1687" w:type="dxa"/>
          </w:tcPr>
          <w:p w:rsidR="000441E0" w:rsidRDefault="000441E0" w:rsidP="007E226E">
            <w:pPr>
              <w:rPr>
                <w:ins w:id="40" w:author="Carla Lopez Causape" w:date="2024-02-16T10:20:00Z"/>
                <w:lang w:val="en-GB"/>
              </w:rPr>
            </w:pPr>
          </w:p>
        </w:tc>
        <w:tc>
          <w:tcPr>
            <w:tcW w:w="1605" w:type="dxa"/>
          </w:tcPr>
          <w:p w:rsidR="000441E0" w:rsidRPr="00E7750A" w:rsidRDefault="000441E0" w:rsidP="00E7750A">
            <w:pPr>
              <w:ind w:left="360"/>
              <w:rPr>
                <w:ins w:id="41" w:author="Carla Lopez Causape" w:date="2024-02-16T10:20:00Z"/>
                <w:lang w:val="en-GB"/>
              </w:rPr>
            </w:pPr>
          </w:p>
        </w:tc>
        <w:tc>
          <w:tcPr>
            <w:tcW w:w="1403" w:type="dxa"/>
          </w:tcPr>
          <w:p w:rsidR="000441E0" w:rsidRPr="00E7750A" w:rsidRDefault="000441E0" w:rsidP="00E7750A">
            <w:pPr>
              <w:ind w:left="360"/>
              <w:rPr>
                <w:ins w:id="42" w:author="Carla Lopez Causape" w:date="2024-02-16T10:20:00Z"/>
                <w:sz w:val="12"/>
                <w:lang w:val="en-GB"/>
              </w:rPr>
            </w:pPr>
          </w:p>
        </w:tc>
        <w:tc>
          <w:tcPr>
            <w:tcW w:w="1367" w:type="dxa"/>
          </w:tcPr>
          <w:p w:rsidR="000441E0" w:rsidRDefault="000441E0" w:rsidP="007E226E">
            <w:pPr>
              <w:rPr>
                <w:ins w:id="43" w:author="Carla Lopez Causape" w:date="2024-02-16T10:20:00Z"/>
                <w:lang w:val="en-GB"/>
              </w:rPr>
            </w:pPr>
          </w:p>
        </w:tc>
      </w:tr>
    </w:tbl>
    <w:p w:rsidR="00E7750A" w:rsidRDefault="00E7750A">
      <w:pPr>
        <w:rPr>
          <w:lang w:val="en-GB"/>
        </w:rPr>
      </w:pPr>
    </w:p>
    <w:p w:rsidR="00E7750A" w:rsidRDefault="00E7750A">
      <w:pPr>
        <w:rPr>
          <w:lang w:val="en-GB"/>
        </w:rPr>
      </w:pPr>
    </w:p>
    <w:p w:rsidR="00E7750A" w:rsidRDefault="00E7750A">
      <w:pPr>
        <w:rPr>
          <w:lang w:val="en-GB"/>
        </w:rPr>
      </w:pPr>
    </w:p>
    <w:p w:rsidR="00E7750A" w:rsidRDefault="00E7750A">
      <w:pPr>
        <w:rPr>
          <w:lang w:val="en-GB"/>
        </w:rPr>
      </w:pPr>
    </w:p>
    <w:p w:rsidR="00E7750A" w:rsidRDefault="00E7750A">
      <w:pPr>
        <w:rPr>
          <w:lang w:val="en-GB"/>
        </w:rPr>
      </w:pPr>
      <w:r>
        <w:rPr>
          <w:lang w:val="en-GB"/>
        </w:rPr>
        <w:br w:type="page"/>
      </w:r>
    </w:p>
    <w:p w:rsidR="006624D0" w:rsidRDefault="006624D0">
      <w:pPr>
        <w:rPr>
          <w:lang w:val="en-GB"/>
        </w:rPr>
      </w:pPr>
      <w:proofErr w:type="spellStart"/>
      <w:r>
        <w:rPr>
          <w:lang w:val="en-GB"/>
        </w:rPr>
        <w:lastRenderedPageBreak/>
        <w:t>Fenotyp</w:t>
      </w:r>
      <w:r w:rsidR="00E7750A">
        <w:rPr>
          <w:lang w:val="en-GB"/>
        </w:rPr>
        <w:t>ical</w:t>
      </w:r>
      <w:proofErr w:type="spellEnd"/>
      <w:r>
        <w:rPr>
          <w:lang w:val="en-GB"/>
        </w:rPr>
        <w:t xml:space="preserve"> </w:t>
      </w:r>
      <w:ins w:id="44" w:author="Carla Lopez Causape" w:date="2024-02-16T10:42:00Z">
        <w:r w:rsidR="00C60359">
          <w:rPr>
            <w:lang w:val="en-GB"/>
          </w:rPr>
          <w:t xml:space="preserve">and molecular </w:t>
        </w:r>
      </w:ins>
      <w:r>
        <w:rPr>
          <w:lang w:val="en-GB"/>
        </w:rPr>
        <w:t>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"/>
        <w:gridCol w:w="221"/>
        <w:gridCol w:w="221"/>
        <w:gridCol w:w="222"/>
        <w:gridCol w:w="222"/>
        <w:gridCol w:w="222"/>
        <w:gridCol w:w="458"/>
        <w:gridCol w:w="1615"/>
        <w:gridCol w:w="1524"/>
        <w:gridCol w:w="1413"/>
        <w:gridCol w:w="1604"/>
        <w:gridCol w:w="777"/>
      </w:tblGrid>
      <w:tr w:rsidR="00BC7EF7" w:rsidTr="00584C5B">
        <w:tc>
          <w:tcPr>
            <w:tcW w:w="288" w:type="dxa"/>
          </w:tcPr>
          <w:p w:rsidR="00584C5B" w:rsidRDefault="00584C5B" w:rsidP="00D24124">
            <w:pPr>
              <w:rPr>
                <w:lang w:val="en-GB"/>
              </w:rPr>
            </w:pPr>
          </w:p>
        </w:tc>
        <w:tc>
          <w:tcPr>
            <w:tcW w:w="288" w:type="dxa"/>
          </w:tcPr>
          <w:p w:rsidR="00584C5B" w:rsidRDefault="00584C5B" w:rsidP="00D24124">
            <w:pPr>
              <w:rPr>
                <w:lang w:val="en-GB"/>
              </w:rPr>
            </w:pPr>
          </w:p>
        </w:tc>
        <w:tc>
          <w:tcPr>
            <w:tcW w:w="288" w:type="dxa"/>
          </w:tcPr>
          <w:p w:rsidR="00584C5B" w:rsidRDefault="00584C5B" w:rsidP="00D24124">
            <w:pPr>
              <w:rPr>
                <w:lang w:val="en-GB"/>
              </w:rPr>
            </w:pPr>
          </w:p>
        </w:tc>
        <w:tc>
          <w:tcPr>
            <w:tcW w:w="287" w:type="dxa"/>
          </w:tcPr>
          <w:p w:rsidR="00584C5B" w:rsidRDefault="00584C5B" w:rsidP="00D24124">
            <w:pPr>
              <w:rPr>
                <w:lang w:val="en-GB"/>
              </w:rPr>
            </w:pPr>
          </w:p>
        </w:tc>
        <w:tc>
          <w:tcPr>
            <w:tcW w:w="287" w:type="dxa"/>
          </w:tcPr>
          <w:p w:rsidR="00584C5B" w:rsidRDefault="00584C5B" w:rsidP="00D24124">
            <w:pPr>
              <w:rPr>
                <w:lang w:val="en-GB"/>
              </w:rPr>
            </w:pPr>
          </w:p>
        </w:tc>
        <w:tc>
          <w:tcPr>
            <w:tcW w:w="287" w:type="dxa"/>
          </w:tcPr>
          <w:p w:rsidR="00584C5B" w:rsidRDefault="00584C5B" w:rsidP="00D24124">
            <w:pPr>
              <w:rPr>
                <w:lang w:val="en-GB"/>
              </w:rPr>
            </w:pPr>
          </w:p>
        </w:tc>
        <w:tc>
          <w:tcPr>
            <w:tcW w:w="496" w:type="dxa"/>
          </w:tcPr>
          <w:p w:rsidR="00584C5B" w:rsidRDefault="00584C5B" w:rsidP="00D24124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1425" w:type="dxa"/>
          </w:tcPr>
          <w:p w:rsidR="00584C5B" w:rsidRDefault="00584C5B" w:rsidP="00D24124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1635" w:type="dxa"/>
          </w:tcPr>
          <w:p w:rsidR="00584C5B" w:rsidRDefault="00584C5B" w:rsidP="00D24124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522" w:type="dxa"/>
          </w:tcPr>
          <w:p w:rsidR="00584C5B" w:rsidRDefault="00584C5B" w:rsidP="00D24124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999" w:type="dxa"/>
          </w:tcPr>
          <w:p w:rsidR="00584C5B" w:rsidRDefault="00584C5B" w:rsidP="00D24124">
            <w:pPr>
              <w:rPr>
                <w:lang w:val="en-GB"/>
              </w:rPr>
            </w:pPr>
            <w:r>
              <w:rPr>
                <w:lang w:val="en-GB"/>
              </w:rPr>
              <w:t>VALUES</w:t>
            </w:r>
          </w:p>
        </w:tc>
        <w:tc>
          <w:tcPr>
            <w:tcW w:w="918" w:type="dxa"/>
          </w:tcPr>
          <w:p w:rsidR="00584C5B" w:rsidRDefault="00584C5B" w:rsidP="00D24124">
            <w:pPr>
              <w:rPr>
                <w:lang w:val="en-GB"/>
              </w:rPr>
            </w:pPr>
            <w:r>
              <w:rPr>
                <w:lang w:val="en-GB"/>
              </w:rPr>
              <w:t>NOTES</w:t>
            </w:r>
          </w:p>
        </w:tc>
      </w:tr>
      <w:tr w:rsidR="00BC7EF7" w:rsidTr="00584C5B">
        <w:tc>
          <w:tcPr>
            <w:tcW w:w="288" w:type="dxa"/>
          </w:tcPr>
          <w:p w:rsidR="00584C5B" w:rsidRDefault="00584C5B" w:rsidP="00D24124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584C5B" w:rsidRDefault="00584C5B" w:rsidP="00D24124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584C5B" w:rsidRDefault="00584C5B" w:rsidP="00D24124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584C5B" w:rsidRDefault="00584C5B" w:rsidP="00D24124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584C5B" w:rsidRDefault="00584C5B" w:rsidP="00D24124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584C5B" w:rsidRDefault="00584C5B" w:rsidP="00D24124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584C5B" w:rsidRDefault="00584C5B" w:rsidP="00D24124">
            <w:pPr>
              <w:jc w:val="center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□</w:t>
            </w:r>
          </w:p>
        </w:tc>
        <w:tc>
          <w:tcPr>
            <w:tcW w:w="1425" w:type="dxa"/>
          </w:tcPr>
          <w:p w:rsidR="00584C5B" w:rsidRDefault="00584C5B" w:rsidP="000628C5">
            <w:pPr>
              <w:rPr>
                <w:lang w:val="en-GB"/>
              </w:rPr>
            </w:pPr>
            <w:r>
              <w:rPr>
                <w:lang w:val="en-GB"/>
              </w:rPr>
              <w:t xml:space="preserve">Antibiotic Susceptibility </w:t>
            </w:r>
            <w:del w:id="45" w:author="Carla Lopez Causape" w:date="2024-02-16T10:25:00Z">
              <w:r w:rsidDel="000628C5">
                <w:rPr>
                  <w:lang w:val="en-GB"/>
                </w:rPr>
                <w:delText>– MIC</w:delText>
              </w:r>
            </w:del>
            <w:ins w:id="46" w:author="Carla Lopez Causape" w:date="2024-02-16T10:25:00Z">
              <w:r w:rsidR="000628C5">
                <w:rPr>
                  <w:lang w:val="en-GB"/>
                </w:rPr>
                <w:t>Method</w:t>
              </w:r>
            </w:ins>
          </w:p>
        </w:tc>
        <w:tc>
          <w:tcPr>
            <w:tcW w:w="1635" w:type="dxa"/>
          </w:tcPr>
          <w:p w:rsidR="00584C5B" w:rsidRDefault="00584C5B" w:rsidP="006624D0">
            <w:pPr>
              <w:rPr>
                <w:lang w:val="en-GB"/>
              </w:rPr>
            </w:pPr>
            <w:r>
              <w:rPr>
                <w:lang w:val="en-GB"/>
              </w:rPr>
              <w:t>Alphanumerical</w:t>
            </w:r>
          </w:p>
        </w:tc>
        <w:tc>
          <w:tcPr>
            <w:tcW w:w="1522" w:type="dxa"/>
          </w:tcPr>
          <w:p w:rsidR="00584C5B" w:rsidRDefault="00584C5B" w:rsidP="000628C5">
            <w:pPr>
              <w:rPr>
                <w:ins w:id="47" w:author="Carla Lopez Causape" w:date="2024-02-16T10:27:00Z"/>
                <w:lang w:val="en-GB"/>
              </w:rPr>
            </w:pPr>
            <w:del w:id="48" w:author="Carla Lopez Causape" w:date="2024-02-16T10:26:00Z">
              <w:r w:rsidDel="000628C5">
                <w:rPr>
                  <w:lang w:val="en-GB"/>
                </w:rPr>
                <w:delText>MIC determination by any type</w:delText>
              </w:r>
            </w:del>
          </w:p>
          <w:p w:rsidR="000628C5" w:rsidRDefault="000628C5" w:rsidP="000628C5">
            <w:pPr>
              <w:rPr>
                <w:ins w:id="49" w:author="Carla Lopez Causape" w:date="2024-02-16T10:27:00Z"/>
                <w:lang w:val="en-GB"/>
              </w:rPr>
            </w:pPr>
          </w:p>
          <w:p w:rsidR="000628C5" w:rsidRDefault="000628C5" w:rsidP="000628C5">
            <w:pPr>
              <w:rPr>
                <w:lang w:val="en-GB"/>
              </w:rPr>
            </w:pPr>
            <w:ins w:id="50" w:author="Carla Lopez Causape" w:date="2024-02-16T10:27:00Z">
              <w:r>
                <w:rPr>
                  <w:lang w:val="en-GB"/>
                </w:rPr>
                <w:t>Method used for AST</w:t>
              </w:r>
            </w:ins>
          </w:p>
        </w:tc>
        <w:tc>
          <w:tcPr>
            <w:tcW w:w="999" w:type="dxa"/>
          </w:tcPr>
          <w:p w:rsidR="000628C5" w:rsidRDefault="000628C5" w:rsidP="000628C5">
            <w:pPr>
              <w:rPr>
                <w:ins w:id="51" w:author="Carla Lopez Causape" w:date="2024-02-16T10:26:00Z"/>
                <w:lang w:val="en-GB"/>
              </w:rPr>
            </w:pPr>
            <w:ins w:id="52" w:author="Carla Lopez Causape" w:date="2024-02-16T10:26:00Z">
              <w:r>
                <w:rPr>
                  <w:lang w:val="en-GB"/>
                </w:rPr>
                <w:t>Broth microdilution</w:t>
              </w:r>
            </w:ins>
          </w:p>
          <w:p w:rsidR="000628C5" w:rsidRDefault="000628C5" w:rsidP="000628C5">
            <w:pPr>
              <w:rPr>
                <w:ins w:id="53" w:author="Carla Lopez Causape" w:date="2024-02-16T10:26:00Z"/>
                <w:lang w:val="en-GB"/>
              </w:rPr>
            </w:pPr>
          </w:p>
          <w:p w:rsidR="000628C5" w:rsidRDefault="000628C5" w:rsidP="000628C5">
            <w:pPr>
              <w:rPr>
                <w:ins w:id="54" w:author="Carla Lopez Causape" w:date="2024-02-16T10:26:00Z"/>
                <w:lang w:val="en-GB"/>
              </w:rPr>
              <w:pPrChange w:id="55" w:author="Carla Lopez Causape" w:date="2024-02-16T10:26:00Z">
                <w:pPr>
                  <w:pStyle w:val="Prrafodelista"/>
                  <w:numPr>
                    <w:numId w:val="1"/>
                  </w:numPr>
                  <w:ind w:left="360" w:hanging="360"/>
                </w:pPr>
              </w:pPrChange>
            </w:pPr>
            <w:ins w:id="56" w:author="Carla Lopez Causape" w:date="2024-02-16T10:26:00Z">
              <w:r>
                <w:rPr>
                  <w:lang w:val="en-GB"/>
                </w:rPr>
                <w:t>Gradient test</w:t>
              </w:r>
            </w:ins>
          </w:p>
          <w:p w:rsidR="000628C5" w:rsidRDefault="000628C5" w:rsidP="000628C5">
            <w:pPr>
              <w:rPr>
                <w:ins w:id="57" w:author="Carla Lopez Causape" w:date="2024-02-16T10:26:00Z"/>
                <w:lang w:val="en-GB"/>
              </w:rPr>
              <w:pPrChange w:id="58" w:author="Carla Lopez Causape" w:date="2024-02-16T10:26:00Z">
                <w:pPr>
                  <w:pStyle w:val="Prrafodelista"/>
                  <w:numPr>
                    <w:numId w:val="1"/>
                  </w:numPr>
                  <w:ind w:left="360" w:hanging="360"/>
                </w:pPr>
              </w:pPrChange>
            </w:pPr>
          </w:p>
          <w:p w:rsidR="000628C5" w:rsidRPr="000628C5" w:rsidRDefault="000628C5" w:rsidP="000628C5">
            <w:pPr>
              <w:rPr>
                <w:ins w:id="59" w:author="Carla Lopez Causape" w:date="2024-02-16T10:26:00Z"/>
                <w:lang w:val="en-GB"/>
              </w:rPr>
              <w:pPrChange w:id="60" w:author="Carla Lopez Causape" w:date="2024-02-16T10:26:00Z">
                <w:pPr>
                  <w:pStyle w:val="Prrafodelista"/>
                  <w:numPr>
                    <w:numId w:val="1"/>
                  </w:numPr>
                  <w:ind w:left="360" w:hanging="360"/>
                </w:pPr>
              </w:pPrChange>
            </w:pPr>
            <w:ins w:id="61" w:author="Carla Lopez Causape" w:date="2024-02-16T10:26:00Z">
              <w:r w:rsidRPr="000628C5">
                <w:rPr>
                  <w:lang w:val="en-GB"/>
                </w:rPr>
                <w:t xml:space="preserve">Disk </w:t>
              </w:r>
              <w:proofErr w:type="spellStart"/>
              <w:r w:rsidRPr="000628C5">
                <w:rPr>
                  <w:lang w:val="en-GB"/>
                </w:rPr>
                <w:t>diffussion</w:t>
              </w:r>
              <w:proofErr w:type="spellEnd"/>
            </w:ins>
          </w:p>
          <w:p w:rsidR="00584C5B" w:rsidRDefault="00584C5B" w:rsidP="000628C5">
            <w:pPr>
              <w:pStyle w:val="Prrafodelista"/>
              <w:numPr>
                <w:ilvl w:val="0"/>
                <w:numId w:val="1"/>
              </w:numPr>
              <w:rPr>
                <w:sz w:val="12"/>
                <w:lang w:val="en-GB"/>
              </w:rPr>
            </w:pPr>
            <w:r>
              <w:rPr>
                <w:sz w:val="12"/>
                <w:lang w:val="en-GB"/>
              </w:rPr>
              <w:t>MIC</w:t>
            </w:r>
          </w:p>
          <w:p w:rsidR="00584C5B" w:rsidRDefault="00584C5B" w:rsidP="00D24124">
            <w:pPr>
              <w:pStyle w:val="Prrafodelista"/>
              <w:numPr>
                <w:ilvl w:val="0"/>
                <w:numId w:val="1"/>
              </w:numPr>
              <w:rPr>
                <w:sz w:val="12"/>
                <w:lang w:val="en-GB"/>
              </w:rPr>
            </w:pPr>
            <w:r>
              <w:rPr>
                <w:sz w:val="12"/>
                <w:lang w:val="en-GB"/>
              </w:rPr>
              <w:t>#ND</w:t>
            </w:r>
          </w:p>
          <w:p w:rsidR="00584C5B" w:rsidRPr="006624D0" w:rsidRDefault="00584C5B" w:rsidP="006624D0">
            <w:pPr>
              <w:pStyle w:val="Prrafodelista"/>
              <w:ind w:left="360"/>
              <w:rPr>
                <w:sz w:val="12"/>
                <w:lang w:val="en-GB"/>
              </w:rPr>
            </w:pPr>
          </w:p>
        </w:tc>
        <w:tc>
          <w:tcPr>
            <w:tcW w:w="918" w:type="dxa"/>
          </w:tcPr>
          <w:p w:rsidR="00584C5B" w:rsidRDefault="00584C5B" w:rsidP="00D24124">
            <w:pPr>
              <w:rPr>
                <w:lang w:val="en-GB"/>
              </w:rPr>
            </w:pPr>
          </w:p>
        </w:tc>
      </w:tr>
      <w:tr w:rsidR="00BC7EF7" w:rsidTr="00584C5B">
        <w:tc>
          <w:tcPr>
            <w:tcW w:w="288" w:type="dxa"/>
            <w:shd w:val="clear" w:color="auto" w:fill="FFC000"/>
          </w:tcPr>
          <w:p w:rsidR="00584C5B" w:rsidRDefault="00584C5B" w:rsidP="00D24124">
            <w:pPr>
              <w:jc w:val="center"/>
            </w:pPr>
          </w:p>
        </w:tc>
        <w:tc>
          <w:tcPr>
            <w:tcW w:w="288" w:type="dxa"/>
            <w:shd w:val="clear" w:color="auto" w:fill="FFC000"/>
          </w:tcPr>
          <w:p w:rsidR="00584C5B" w:rsidRDefault="00584C5B" w:rsidP="00D24124">
            <w:pPr>
              <w:jc w:val="center"/>
            </w:pPr>
          </w:p>
        </w:tc>
        <w:tc>
          <w:tcPr>
            <w:tcW w:w="288" w:type="dxa"/>
            <w:shd w:val="clear" w:color="auto" w:fill="FFC000"/>
          </w:tcPr>
          <w:p w:rsidR="00584C5B" w:rsidRDefault="00584C5B" w:rsidP="00D24124">
            <w:pPr>
              <w:jc w:val="center"/>
            </w:pPr>
          </w:p>
        </w:tc>
        <w:tc>
          <w:tcPr>
            <w:tcW w:w="287" w:type="dxa"/>
            <w:shd w:val="clear" w:color="auto" w:fill="FFC000"/>
          </w:tcPr>
          <w:p w:rsidR="00584C5B" w:rsidRDefault="00584C5B" w:rsidP="00D24124">
            <w:pPr>
              <w:jc w:val="center"/>
            </w:pPr>
          </w:p>
        </w:tc>
        <w:tc>
          <w:tcPr>
            <w:tcW w:w="287" w:type="dxa"/>
            <w:shd w:val="clear" w:color="auto" w:fill="FFC000"/>
          </w:tcPr>
          <w:p w:rsidR="00584C5B" w:rsidRDefault="00584C5B" w:rsidP="00D24124">
            <w:pPr>
              <w:jc w:val="center"/>
            </w:pPr>
          </w:p>
        </w:tc>
        <w:tc>
          <w:tcPr>
            <w:tcW w:w="287" w:type="dxa"/>
            <w:shd w:val="clear" w:color="auto" w:fill="FFC000"/>
          </w:tcPr>
          <w:p w:rsidR="00584C5B" w:rsidRDefault="00584C5B" w:rsidP="00D24124">
            <w:pPr>
              <w:jc w:val="center"/>
            </w:pPr>
          </w:p>
        </w:tc>
        <w:tc>
          <w:tcPr>
            <w:tcW w:w="496" w:type="dxa"/>
            <w:shd w:val="clear" w:color="auto" w:fill="FFC000"/>
            <w:vAlign w:val="center"/>
          </w:tcPr>
          <w:p w:rsidR="00584C5B" w:rsidRDefault="00584C5B" w:rsidP="00D24124">
            <w:pPr>
              <w:jc w:val="center"/>
            </w:pPr>
          </w:p>
        </w:tc>
        <w:tc>
          <w:tcPr>
            <w:tcW w:w="1425" w:type="dxa"/>
            <w:shd w:val="clear" w:color="auto" w:fill="FFC000"/>
          </w:tcPr>
          <w:p w:rsidR="00584C5B" w:rsidRDefault="00BC7EF7" w:rsidP="00BC7EF7">
            <w:pPr>
              <w:rPr>
                <w:lang w:val="en-GB"/>
              </w:rPr>
            </w:pPr>
            <w:ins w:id="62" w:author="Carla Lopez Causape" w:date="2024-02-16T10:36:00Z">
              <w:r>
                <w:rPr>
                  <w:lang w:val="en-GB"/>
                </w:rPr>
                <w:t>A</w:t>
              </w:r>
              <w:r>
                <w:rPr>
                  <w:lang w:val="en-GB"/>
                </w:rPr>
                <w:t>ntimicrobials</w:t>
              </w:r>
            </w:ins>
          </w:p>
        </w:tc>
        <w:tc>
          <w:tcPr>
            <w:tcW w:w="1635" w:type="dxa"/>
          </w:tcPr>
          <w:p w:rsidR="00584C5B" w:rsidRDefault="00584C5B" w:rsidP="00D24124">
            <w:pPr>
              <w:rPr>
                <w:ins w:id="63" w:author="Carla Lopez Causape" w:date="2024-02-16T10:36:00Z"/>
                <w:lang w:val="en-GB"/>
              </w:rPr>
            </w:pPr>
            <w:del w:id="64" w:author="Carla Lopez Causape" w:date="2024-02-16T10:36:00Z">
              <w:r w:rsidDel="00BC7EF7">
                <w:rPr>
                  <w:lang w:val="en-GB"/>
                </w:rPr>
                <w:delText>ANTIBIOTICS</w:delText>
              </w:r>
            </w:del>
          </w:p>
          <w:p w:rsidR="00BC7EF7" w:rsidRDefault="00BC7EF7" w:rsidP="00D24124">
            <w:pPr>
              <w:rPr>
                <w:lang w:val="en-GB"/>
              </w:rPr>
            </w:pPr>
            <w:ins w:id="65" w:author="Carla Lopez Causape" w:date="2024-02-16T10:36:00Z">
              <w:r>
                <w:rPr>
                  <w:lang w:val="en-GB"/>
                </w:rPr>
                <w:t>MIC value (numeric)</w:t>
              </w:r>
            </w:ins>
          </w:p>
        </w:tc>
        <w:tc>
          <w:tcPr>
            <w:tcW w:w="1522" w:type="dxa"/>
          </w:tcPr>
          <w:p w:rsidR="00584C5B" w:rsidRDefault="00C85230" w:rsidP="00D24124">
            <w:pPr>
              <w:rPr>
                <w:lang w:val="en-GB"/>
              </w:rPr>
            </w:pPr>
            <w:del w:id="66" w:author="Carla Lopez Causape" w:date="2024-02-16T10:36:00Z">
              <w:r w:rsidDel="00BC7EF7">
                <w:rPr>
                  <w:lang w:val="en-GB"/>
                </w:rPr>
                <w:delText>MIC value (numeric)</w:delText>
              </w:r>
            </w:del>
          </w:p>
        </w:tc>
        <w:tc>
          <w:tcPr>
            <w:tcW w:w="999" w:type="dxa"/>
          </w:tcPr>
          <w:p w:rsidR="00584C5B" w:rsidDel="000628C5" w:rsidRDefault="00584C5B" w:rsidP="00D24124">
            <w:pPr>
              <w:pStyle w:val="Prrafodelista"/>
              <w:numPr>
                <w:ilvl w:val="0"/>
                <w:numId w:val="1"/>
              </w:numPr>
              <w:rPr>
                <w:del w:id="67" w:author="Carla Lopez Causape" w:date="2024-02-16T10:29:00Z"/>
                <w:sz w:val="12"/>
                <w:lang w:val="en-GB"/>
              </w:rPr>
            </w:pPr>
            <w:commentRangeStart w:id="68"/>
            <w:del w:id="69" w:author="Carla Lopez Causape" w:date="2024-02-16T10:29:00Z">
              <w:r w:rsidDel="000628C5">
                <w:rPr>
                  <w:sz w:val="12"/>
                  <w:lang w:val="en-GB"/>
                </w:rPr>
                <w:delText>CAZ</w:delText>
              </w:r>
            </w:del>
            <w:commentRangeEnd w:id="68"/>
            <w:r w:rsidR="000628C5">
              <w:rPr>
                <w:rStyle w:val="Refdecomentario"/>
              </w:rPr>
              <w:commentReference w:id="68"/>
            </w:r>
          </w:p>
          <w:p w:rsidR="00584C5B" w:rsidDel="000628C5" w:rsidRDefault="00584C5B" w:rsidP="003A32E5">
            <w:pPr>
              <w:pStyle w:val="Prrafodelista"/>
              <w:numPr>
                <w:ilvl w:val="0"/>
                <w:numId w:val="1"/>
              </w:numPr>
              <w:rPr>
                <w:del w:id="70" w:author="Carla Lopez Causape" w:date="2024-02-16T10:29:00Z"/>
                <w:sz w:val="12"/>
                <w:lang w:val="en-GB"/>
              </w:rPr>
            </w:pPr>
            <w:del w:id="71" w:author="Carla Lopez Causape" w:date="2024-02-16T10:29:00Z">
              <w:r w:rsidDel="000628C5">
                <w:rPr>
                  <w:sz w:val="12"/>
                  <w:lang w:val="en-GB"/>
                </w:rPr>
                <w:delText>CEF, FEP</w:delText>
              </w:r>
            </w:del>
          </w:p>
          <w:p w:rsidR="00584C5B" w:rsidRPr="003A32E5" w:rsidDel="000628C5" w:rsidRDefault="00584C5B" w:rsidP="003A32E5">
            <w:pPr>
              <w:pStyle w:val="Prrafodelista"/>
              <w:numPr>
                <w:ilvl w:val="0"/>
                <w:numId w:val="1"/>
              </w:numPr>
              <w:rPr>
                <w:del w:id="72" w:author="Carla Lopez Causape" w:date="2024-02-16T10:29:00Z"/>
                <w:sz w:val="12"/>
                <w:lang w:val="en-GB"/>
              </w:rPr>
            </w:pPr>
            <w:del w:id="73" w:author="Carla Lopez Causape" w:date="2024-02-16T10:29:00Z">
              <w:r w:rsidDel="000628C5">
                <w:rPr>
                  <w:sz w:val="12"/>
                  <w:lang w:val="en-GB"/>
                </w:rPr>
                <w:delText>T/Z, TOL/TAZ</w:delText>
              </w:r>
            </w:del>
          </w:p>
          <w:p w:rsidR="00584C5B" w:rsidDel="000628C5" w:rsidRDefault="00584C5B" w:rsidP="00D24124">
            <w:pPr>
              <w:pStyle w:val="Prrafodelista"/>
              <w:numPr>
                <w:ilvl w:val="0"/>
                <w:numId w:val="1"/>
              </w:numPr>
              <w:rPr>
                <w:del w:id="74" w:author="Carla Lopez Causape" w:date="2024-02-16T10:29:00Z"/>
                <w:sz w:val="12"/>
                <w:lang w:val="en-GB"/>
              </w:rPr>
            </w:pPr>
          </w:p>
          <w:p w:rsidR="00584C5B" w:rsidDel="000628C5" w:rsidRDefault="00584C5B" w:rsidP="00D24124">
            <w:pPr>
              <w:pStyle w:val="Prrafodelista"/>
              <w:numPr>
                <w:ilvl w:val="0"/>
                <w:numId w:val="1"/>
              </w:numPr>
              <w:rPr>
                <w:del w:id="75" w:author="Carla Lopez Causape" w:date="2024-02-16T10:29:00Z"/>
                <w:sz w:val="12"/>
                <w:lang w:val="en-GB"/>
              </w:rPr>
            </w:pPr>
            <w:del w:id="76" w:author="Carla Lopez Causape" w:date="2024-02-16T10:29:00Z">
              <w:r w:rsidDel="000628C5">
                <w:rPr>
                  <w:sz w:val="12"/>
                  <w:lang w:val="en-GB"/>
                </w:rPr>
                <w:delText>IMI, IMP</w:delText>
              </w:r>
            </w:del>
          </w:p>
          <w:p w:rsidR="00584C5B" w:rsidDel="000628C5" w:rsidRDefault="00584C5B" w:rsidP="00D24124">
            <w:pPr>
              <w:pStyle w:val="Prrafodelista"/>
              <w:numPr>
                <w:ilvl w:val="0"/>
                <w:numId w:val="1"/>
              </w:numPr>
              <w:rPr>
                <w:del w:id="77" w:author="Carla Lopez Causape" w:date="2024-02-16T10:29:00Z"/>
                <w:sz w:val="12"/>
                <w:lang w:val="en-GB"/>
              </w:rPr>
            </w:pPr>
            <w:del w:id="78" w:author="Carla Lopez Causape" w:date="2024-02-16T10:29:00Z">
              <w:r w:rsidDel="000628C5">
                <w:rPr>
                  <w:sz w:val="12"/>
                  <w:lang w:val="en-GB"/>
                </w:rPr>
                <w:delText>MER</w:delText>
              </w:r>
            </w:del>
          </w:p>
          <w:p w:rsidR="00584C5B" w:rsidDel="000628C5" w:rsidRDefault="00584C5B" w:rsidP="00D24124">
            <w:pPr>
              <w:pStyle w:val="Prrafodelista"/>
              <w:numPr>
                <w:ilvl w:val="0"/>
                <w:numId w:val="1"/>
              </w:numPr>
              <w:rPr>
                <w:del w:id="79" w:author="Carla Lopez Causape" w:date="2024-02-16T10:29:00Z"/>
                <w:sz w:val="12"/>
                <w:lang w:val="en-GB"/>
              </w:rPr>
            </w:pPr>
          </w:p>
          <w:p w:rsidR="00584C5B" w:rsidDel="000628C5" w:rsidRDefault="00584C5B" w:rsidP="003A32E5">
            <w:pPr>
              <w:pStyle w:val="Prrafodelista"/>
              <w:numPr>
                <w:ilvl w:val="0"/>
                <w:numId w:val="1"/>
              </w:numPr>
              <w:rPr>
                <w:del w:id="80" w:author="Carla Lopez Causape" w:date="2024-02-16T10:29:00Z"/>
                <w:sz w:val="12"/>
                <w:lang w:val="en-GB"/>
              </w:rPr>
            </w:pPr>
            <w:del w:id="81" w:author="Carla Lopez Causape" w:date="2024-02-16T10:29:00Z">
              <w:r w:rsidDel="000628C5">
                <w:rPr>
                  <w:sz w:val="12"/>
                  <w:lang w:val="en-GB"/>
                </w:rPr>
                <w:delText>PTz, PIP, PIP/TZ</w:delText>
              </w:r>
            </w:del>
          </w:p>
          <w:p w:rsidR="00C85230" w:rsidDel="000628C5" w:rsidRDefault="00C85230" w:rsidP="003A32E5">
            <w:pPr>
              <w:pStyle w:val="Prrafodelista"/>
              <w:numPr>
                <w:ilvl w:val="0"/>
                <w:numId w:val="1"/>
              </w:numPr>
              <w:rPr>
                <w:del w:id="82" w:author="Carla Lopez Causape" w:date="2024-02-16T10:29:00Z"/>
                <w:sz w:val="12"/>
                <w:lang w:val="en-GB"/>
              </w:rPr>
            </w:pPr>
          </w:p>
          <w:p w:rsidR="00C85230" w:rsidDel="000628C5" w:rsidRDefault="00C85230" w:rsidP="003A32E5">
            <w:pPr>
              <w:pStyle w:val="Prrafodelista"/>
              <w:numPr>
                <w:ilvl w:val="0"/>
                <w:numId w:val="1"/>
              </w:numPr>
              <w:rPr>
                <w:del w:id="83" w:author="Carla Lopez Causape" w:date="2024-02-16T10:29:00Z"/>
                <w:sz w:val="12"/>
                <w:lang w:val="en-GB"/>
              </w:rPr>
            </w:pPr>
          </w:p>
          <w:p w:rsidR="00C85230" w:rsidDel="000628C5" w:rsidRDefault="00C85230" w:rsidP="003A32E5">
            <w:pPr>
              <w:pStyle w:val="Prrafodelista"/>
              <w:numPr>
                <w:ilvl w:val="0"/>
                <w:numId w:val="1"/>
              </w:numPr>
              <w:rPr>
                <w:del w:id="84" w:author="Carla Lopez Causape" w:date="2024-02-16T10:29:00Z"/>
                <w:sz w:val="12"/>
                <w:lang w:val="en-GB"/>
              </w:rPr>
            </w:pPr>
          </w:p>
          <w:p w:rsidR="00C85230" w:rsidDel="000628C5" w:rsidRDefault="00C85230" w:rsidP="003A32E5">
            <w:pPr>
              <w:pStyle w:val="Prrafodelista"/>
              <w:numPr>
                <w:ilvl w:val="0"/>
                <w:numId w:val="1"/>
              </w:numPr>
              <w:rPr>
                <w:del w:id="85" w:author="Carla Lopez Causape" w:date="2024-02-16T10:29:00Z"/>
                <w:sz w:val="12"/>
                <w:lang w:val="en-GB"/>
              </w:rPr>
            </w:pPr>
            <w:del w:id="86" w:author="Carla Lopez Causape" w:date="2024-02-16T10:29:00Z">
              <w:r w:rsidDel="000628C5">
                <w:rPr>
                  <w:sz w:val="12"/>
                  <w:lang w:val="en-GB"/>
                </w:rPr>
                <w:delText>GEN</w:delText>
              </w:r>
            </w:del>
          </w:p>
          <w:p w:rsidR="00C85230" w:rsidRPr="00C85230" w:rsidDel="000628C5" w:rsidRDefault="00C85230" w:rsidP="00C85230">
            <w:pPr>
              <w:rPr>
                <w:del w:id="87" w:author="Carla Lopez Causape" w:date="2024-02-16T10:29:00Z"/>
                <w:sz w:val="12"/>
                <w:lang w:val="en-GB"/>
              </w:rPr>
            </w:pPr>
          </w:p>
          <w:p w:rsidR="00584C5B" w:rsidRPr="00C85230" w:rsidRDefault="00584C5B" w:rsidP="000628C5">
            <w:pPr>
              <w:rPr>
                <w:sz w:val="12"/>
                <w:lang w:val="en-GB"/>
              </w:rPr>
            </w:pPr>
          </w:p>
        </w:tc>
        <w:tc>
          <w:tcPr>
            <w:tcW w:w="918" w:type="dxa"/>
          </w:tcPr>
          <w:p w:rsidR="00584C5B" w:rsidRDefault="00584C5B" w:rsidP="00D24124">
            <w:pPr>
              <w:rPr>
                <w:lang w:val="en-GB"/>
              </w:rPr>
            </w:pPr>
          </w:p>
        </w:tc>
      </w:tr>
      <w:tr w:rsidR="00BC7EF7" w:rsidTr="00584C5B">
        <w:tc>
          <w:tcPr>
            <w:tcW w:w="288" w:type="dxa"/>
          </w:tcPr>
          <w:p w:rsidR="00584C5B" w:rsidRPr="00A17123" w:rsidRDefault="00584C5B" w:rsidP="00D24124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584C5B" w:rsidRPr="00A17123" w:rsidRDefault="00584C5B" w:rsidP="00D24124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584C5B" w:rsidRPr="00A17123" w:rsidRDefault="00584C5B" w:rsidP="00D24124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584C5B" w:rsidRPr="00A17123" w:rsidRDefault="00584C5B" w:rsidP="00D24124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584C5B" w:rsidRPr="00A17123" w:rsidRDefault="00584C5B" w:rsidP="00D24124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584C5B" w:rsidRPr="00A17123" w:rsidRDefault="00584C5B" w:rsidP="00D24124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584C5B" w:rsidRDefault="00584C5B" w:rsidP="00D24124">
            <w:pPr>
              <w:jc w:val="center"/>
            </w:pPr>
            <w:r w:rsidRPr="00A17123">
              <w:rPr>
                <w:rFonts w:cstheme="minorHAnsi"/>
                <w:lang w:val="en-GB"/>
              </w:rPr>
              <w:t>□</w:t>
            </w:r>
          </w:p>
        </w:tc>
        <w:tc>
          <w:tcPr>
            <w:tcW w:w="1425" w:type="dxa"/>
          </w:tcPr>
          <w:p w:rsidR="00584C5B" w:rsidRDefault="00BC7EF7" w:rsidP="00BC7EF7">
            <w:pPr>
              <w:rPr>
                <w:lang w:val="en-GB"/>
              </w:rPr>
            </w:pPr>
            <w:ins w:id="88" w:author="Carla Lopez Causape" w:date="2024-02-16T10:40:00Z">
              <w:r>
                <w:rPr>
                  <w:lang w:val="en-GB"/>
                </w:rPr>
                <w:t>C</w:t>
              </w:r>
              <w:r>
                <w:rPr>
                  <w:lang w:val="en-GB"/>
                </w:rPr>
                <w:t>linical interpretation</w:t>
              </w:r>
              <w:r>
                <w:rPr>
                  <w:lang w:val="en-GB"/>
                </w:rPr>
                <w:t xml:space="preserve"> (original)</w:t>
              </w:r>
            </w:ins>
          </w:p>
        </w:tc>
        <w:tc>
          <w:tcPr>
            <w:tcW w:w="1635" w:type="dxa"/>
          </w:tcPr>
          <w:p w:rsidR="00584C5B" w:rsidRDefault="00584C5B" w:rsidP="00BC7EF7">
            <w:pPr>
              <w:rPr>
                <w:lang w:val="en-GB"/>
              </w:rPr>
            </w:pPr>
          </w:p>
        </w:tc>
        <w:tc>
          <w:tcPr>
            <w:tcW w:w="1522" w:type="dxa"/>
          </w:tcPr>
          <w:p w:rsidR="00584C5B" w:rsidRDefault="00584C5B" w:rsidP="00D24124">
            <w:pPr>
              <w:rPr>
                <w:lang w:val="en-GB"/>
              </w:rPr>
            </w:pPr>
          </w:p>
        </w:tc>
        <w:tc>
          <w:tcPr>
            <w:tcW w:w="999" w:type="dxa"/>
          </w:tcPr>
          <w:p w:rsidR="00584C5B" w:rsidRPr="006624D0" w:rsidRDefault="00584C5B" w:rsidP="00D24124">
            <w:pPr>
              <w:pStyle w:val="Prrafodelista"/>
              <w:numPr>
                <w:ilvl w:val="0"/>
                <w:numId w:val="2"/>
              </w:numPr>
              <w:rPr>
                <w:sz w:val="12"/>
                <w:lang w:val="en-GB"/>
              </w:rPr>
            </w:pPr>
          </w:p>
        </w:tc>
        <w:tc>
          <w:tcPr>
            <w:tcW w:w="918" w:type="dxa"/>
          </w:tcPr>
          <w:p w:rsidR="00584C5B" w:rsidRDefault="00584C5B" w:rsidP="00D24124">
            <w:pPr>
              <w:rPr>
                <w:lang w:val="en-GB"/>
              </w:rPr>
            </w:pPr>
          </w:p>
        </w:tc>
      </w:tr>
      <w:tr w:rsidR="00C60359" w:rsidTr="00584C5B">
        <w:trPr>
          <w:ins w:id="89" w:author="Carla Lopez Causape" w:date="2024-02-16T10:38:00Z"/>
        </w:trPr>
        <w:tc>
          <w:tcPr>
            <w:tcW w:w="288" w:type="dxa"/>
          </w:tcPr>
          <w:p w:rsidR="00BC7EF7" w:rsidRPr="00A17123" w:rsidRDefault="00BC7EF7" w:rsidP="00D24124">
            <w:pPr>
              <w:jc w:val="center"/>
              <w:rPr>
                <w:ins w:id="90" w:author="Carla Lopez Causape" w:date="2024-02-16T10:38:00Z"/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BC7EF7" w:rsidRPr="00A17123" w:rsidRDefault="00BC7EF7" w:rsidP="00D24124">
            <w:pPr>
              <w:jc w:val="center"/>
              <w:rPr>
                <w:ins w:id="91" w:author="Carla Lopez Causape" w:date="2024-02-16T10:38:00Z"/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BC7EF7" w:rsidRPr="00A17123" w:rsidRDefault="00BC7EF7" w:rsidP="00D24124">
            <w:pPr>
              <w:jc w:val="center"/>
              <w:rPr>
                <w:ins w:id="92" w:author="Carla Lopez Causape" w:date="2024-02-16T10:38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BC7EF7" w:rsidRPr="00A17123" w:rsidRDefault="00BC7EF7" w:rsidP="00D24124">
            <w:pPr>
              <w:jc w:val="center"/>
              <w:rPr>
                <w:ins w:id="93" w:author="Carla Lopez Causape" w:date="2024-02-16T10:38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BC7EF7" w:rsidRPr="00A17123" w:rsidRDefault="00BC7EF7" w:rsidP="00D24124">
            <w:pPr>
              <w:jc w:val="center"/>
              <w:rPr>
                <w:ins w:id="94" w:author="Carla Lopez Causape" w:date="2024-02-16T10:38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BC7EF7" w:rsidRPr="00A17123" w:rsidRDefault="00BC7EF7" w:rsidP="00D24124">
            <w:pPr>
              <w:jc w:val="center"/>
              <w:rPr>
                <w:ins w:id="95" w:author="Carla Lopez Causape" w:date="2024-02-16T10:38:00Z"/>
                <w:rFonts w:cstheme="minorHAnsi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C7EF7" w:rsidRPr="00A17123" w:rsidRDefault="00BC7EF7" w:rsidP="00D24124">
            <w:pPr>
              <w:jc w:val="center"/>
              <w:rPr>
                <w:ins w:id="96" w:author="Carla Lopez Causape" w:date="2024-02-16T10:38:00Z"/>
                <w:rFonts w:cstheme="minorHAnsi"/>
                <w:lang w:val="en-GB"/>
              </w:rPr>
            </w:pPr>
          </w:p>
        </w:tc>
        <w:tc>
          <w:tcPr>
            <w:tcW w:w="1425" w:type="dxa"/>
          </w:tcPr>
          <w:p w:rsidR="00BC7EF7" w:rsidRDefault="00BC7EF7" w:rsidP="00BC7EF7">
            <w:pPr>
              <w:rPr>
                <w:ins w:id="97" w:author="Carla Lopez Causape" w:date="2024-02-16T10:38:00Z"/>
                <w:lang w:val="en-GB"/>
              </w:rPr>
            </w:pPr>
            <w:ins w:id="98" w:author="Carla Lopez Causape" w:date="2024-02-16T10:40:00Z">
              <w:r>
                <w:rPr>
                  <w:lang w:val="en-GB"/>
                </w:rPr>
                <w:t>ECDC-</w:t>
              </w:r>
            </w:ins>
            <w:ins w:id="99" w:author="Carla Lopez Causape" w:date="2024-02-16T10:38:00Z">
              <w:r>
                <w:rPr>
                  <w:lang w:val="en-GB"/>
                </w:rPr>
                <w:t>Resistance profile (</w:t>
              </w:r>
            </w:ins>
            <w:ins w:id="100" w:author="Carla Lopez Causape" w:date="2024-02-16T10:40:00Z">
              <w:r>
                <w:rPr>
                  <w:lang w:val="en-GB"/>
                </w:rPr>
                <w:t>original</w:t>
              </w:r>
            </w:ins>
            <w:ins w:id="101" w:author="Carla Lopez Causape" w:date="2024-02-16T10:38:00Z">
              <w:r>
                <w:rPr>
                  <w:lang w:val="en-GB"/>
                </w:rPr>
                <w:t>)</w:t>
              </w:r>
            </w:ins>
          </w:p>
        </w:tc>
        <w:tc>
          <w:tcPr>
            <w:tcW w:w="1635" w:type="dxa"/>
          </w:tcPr>
          <w:p w:rsidR="00BC7EF7" w:rsidRDefault="00BC7EF7" w:rsidP="00BC7EF7">
            <w:pPr>
              <w:rPr>
                <w:ins w:id="102" w:author="Carla Lopez Causape" w:date="2024-02-16T10:38:00Z"/>
                <w:lang w:val="en-GB"/>
              </w:rPr>
            </w:pPr>
          </w:p>
        </w:tc>
        <w:tc>
          <w:tcPr>
            <w:tcW w:w="1522" w:type="dxa"/>
          </w:tcPr>
          <w:p w:rsidR="00BC7EF7" w:rsidRDefault="00BC7EF7" w:rsidP="00D24124">
            <w:pPr>
              <w:rPr>
                <w:ins w:id="103" w:author="Carla Lopez Causape" w:date="2024-02-16T10:38:00Z"/>
                <w:lang w:val="en-GB"/>
              </w:rPr>
            </w:pPr>
          </w:p>
        </w:tc>
        <w:tc>
          <w:tcPr>
            <w:tcW w:w="999" w:type="dxa"/>
          </w:tcPr>
          <w:p w:rsidR="00BC7EF7" w:rsidRPr="006624D0" w:rsidRDefault="00BC7EF7" w:rsidP="00D24124">
            <w:pPr>
              <w:pStyle w:val="Prrafodelista"/>
              <w:numPr>
                <w:ilvl w:val="0"/>
                <w:numId w:val="2"/>
              </w:numPr>
              <w:rPr>
                <w:ins w:id="104" w:author="Carla Lopez Causape" w:date="2024-02-16T10:38:00Z"/>
                <w:sz w:val="12"/>
                <w:lang w:val="en-GB"/>
              </w:rPr>
            </w:pPr>
          </w:p>
        </w:tc>
        <w:tc>
          <w:tcPr>
            <w:tcW w:w="918" w:type="dxa"/>
          </w:tcPr>
          <w:p w:rsidR="00BC7EF7" w:rsidRDefault="00BC7EF7" w:rsidP="00D24124">
            <w:pPr>
              <w:rPr>
                <w:ins w:id="105" w:author="Carla Lopez Causape" w:date="2024-02-16T10:38:00Z"/>
                <w:lang w:val="en-GB"/>
              </w:rPr>
            </w:pPr>
          </w:p>
        </w:tc>
      </w:tr>
      <w:tr w:rsidR="00BC7EF7" w:rsidTr="00584C5B">
        <w:trPr>
          <w:ins w:id="106" w:author="Carla Lopez Causape" w:date="2024-02-16T10:39:00Z"/>
        </w:trPr>
        <w:tc>
          <w:tcPr>
            <w:tcW w:w="288" w:type="dxa"/>
          </w:tcPr>
          <w:p w:rsidR="00BC7EF7" w:rsidRPr="00A17123" w:rsidRDefault="00BC7EF7" w:rsidP="00D24124">
            <w:pPr>
              <w:jc w:val="center"/>
              <w:rPr>
                <w:ins w:id="107" w:author="Carla Lopez Causape" w:date="2024-02-16T10:39:00Z"/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BC7EF7" w:rsidRPr="00A17123" w:rsidRDefault="00BC7EF7" w:rsidP="00D24124">
            <w:pPr>
              <w:jc w:val="center"/>
              <w:rPr>
                <w:ins w:id="108" w:author="Carla Lopez Causape" w:date="2024-02-16T10:39:00Z"/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BC7EF7" w:rsidRPr="00A17123" w:rsidRDefault="00BC7EF7" w:rsidP="00D24124">
            <w:pPr>
              <w:jc w:val="center"/>
              <w:rPr>
                <w:ins w:id="109" w:author="Carla Lopez Causape" w:date="2024-02-16T10:39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BC7EF7" w:rsidRPr="00A17123" w:rsidRDefault="00BC7EF7" w:rsidP="00D24124">
            <w:pPr>
              <w:jc w:val="center"/>
              <w:rPr>
                <w:ins w:id="110" w:author="Carla Lopez Causape" w:date="2024-02-16T10:39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BC7EF7" w:rsidRPr="00A17123" w:rsidRDefault="00BC7EF7" w:rsidP="00D24124">
            <w:pPr>
              <w:jc w:val="center"/>
              <w:rPr>
                <w:ins w:id="111" w:author="Carla Lopez Causape" w:date="2024-02-16T10:39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BC7EF7" w:rsidRPr="00A17123" w:rsidRDefault="00BC7EF7" w:rsidP="00D24124">
            <w:pPr>
              <w:jc w:val="center"/>
              <w:rPr>
                <w:ins w:id="112" w:author="Carla Lopez Causape" w:date="2024-02-16T10:39:00Z"/>
                <w:rFonts w:cstheme="minorHAnsi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C7EF7" w:rsidRPr="00A17123" w:rsidRDefault="00BC7EF7" w:rsidP="00D24124">
            <w:pPr>
              <w:jc w:val="center"/>
              <w:rPr>
                <w:ins w:id="113" w:author="Carla Lopez Causape" w:date="2024-02-16T10:39:00Z"/>
                <w:rFonts w:cstheme="minorHAnsi"/>
                <w:lang w:val="en-GB"/>
              </w:rPr>
            </w:pPr>
          </w:p>
        </w:tc>
        <w:tc>
          <w:tcPr>
            <w:tcW w:w="1425" w:type="dxa"/>
          </w:tcPr>
          <w:p w:rsidR="00BC7EF7" w:rsidRDefault="00BC7EF7" w:rsidP="00BC7EF7">
            <w:pPr>
              <w:rPr>
                <w:ins w:id="114" w:author="Carla Lopez Causape" w:date="2024-02-16T10:39:00Z"/>
                <w:lang w:val="en-GB"/>
              </w:rPr>
            </w:pPr>
            <w:ins w:id="115" w:author="Carla Lopez Causape" w:date="2024-02-16T10:41:00Z">
              <w:r>
                <w:rPr>
                  <w:lang w:val="en-GB"/>
                </w:rPr>
                <w:t>IDSA-</w:t>
              </w:r>
            </w:ins>
            <w:ins w:id="116" w:author="Carla Lopez Causape" w:date="2024-02-16T10:39:00Z">
              <w:r>
                <w:rPr>
                  <w:lang w:val="en-GB"/>
                </w:rPr>
                <w:t>Resistance profile (</w:t>
              </w:r>
            </w:ins>
            <w:ins w:id="117" w:author="Carla Lopez Causape" w:date="2024-02-16T10:41:00Z">
              <w:r>
                <w:rPr>
                  <w:lang w:val="en-GB"/>
                </w:rPr>
                <w:t>original</w:t>
              </w:r>
            </w:ins>
            <w:ins w:id="118" w:author="Carla Lopez Causape" w:date="2024-02-16T10:39:00Z">
              <w:r>
                <w:rPr>
                  <w:lang w:val="en-GB"/>
                </w:rPr>
                <w:t>)</w:t>
              </w:r>
            </w:ins>
          </w:p>
        </w:tc>
        <w:tc>
          <w:tcPr>
            <w:tcW w:w="1635" w:type="dxa"/>
          </w:tcPr>
          <w:p w:rsidR="00BC7EF7" w:rsidRDefault="00BC7EF7" w:rsidP="00BC7EF7">
            <w:pPr>
              <w:rPr>
                <w:ins w:id="119" w:author="Carla Lopez Causape" w:date="2024-02-16T10:39:00Z"/>
                <w:lang w:val="en-GB"/>
              </w:rPr>
            </w:pPr>
          </w:p>
        </w:tc>
        <w:tc>
          <w:tcPr>
            <w:tcW w:w="1522" w:type="dxa"/>
          </w:tcPr>
          <w:p w:rsidR="00BC7EF7" w:rsidRDefault="00BC7EF7" w:rsidP="00D24124">
            <w:pPr>
              <w:rPr>
                <w:ins w:id="120" w:author="Carla Lopez Causape" w:date="2024-02-16T10:39:00Z"/>
                <w:lang w:val="en-GB"/>
              </w:rPr>
            </w:pPr>
          </w:p>
        </w:tc>
        <w:tc>
          <w:tcPr>
            <w:tcW w:w="999" w:type="dxa"/>
          </w:tcPr>
          <w:p w:rsidR="00BC7EF7" w:rsidRPr="006624D0" w:rsidRDefault="00BC7EF7" w:rsidP="00D24124">
            <w:pPr>
              <w:pStyle w:val="Prrafodelista"/>
              <w:numPr>
                <w:ilvl w:val="0"/>
                <w:numId w:val="2"/>
              </w:numPr>
              <w:rPr>
                <w:ins w:id="121" w:author="Carla Lopez Causape" w:date="2024-02-16T10:39:00Z"/>
                <w:sz w:val="12"/>
                <w:lang w:val="en-GB"/>
              </w:rPr>
            </w:pPr>
          </w:p>
        </w:tc>
        <w:tc>
          <w:tcPr>
            <w:tcW w:w="918" w:type="dxa"/>
          </w:tcPr>
          <w:p w:rsidR="00BC7EF7" w:rsidRDefault="00BC7EF7" w:rsidP="00D24124">
            <w:pPr>
              <w:rPr>
                <w:ins w:id="122" w:author="Carla Lopez Causape" w:date="2024-02-16T10:39:00Z"/>
                <w:lang w:val="en-GB"/>
              </w:rPr>
            </w:pPr>
          </w:p>
        </w:tc>
      </w:tr>
      <w:tr w:rsidR="00C60359" w:rsidTr="00584C5B">
        <w:trPr>
          <w:ins w:id="123" w:author="Carla Lopez Causape" w:date="2024-02-16T10:42:00Z"/>
        </w:trPr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124" w:author="Carla Lopez Causape" w:date="2024-02-16T10:42:00Z"/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125" w:author="Carla Lopez Causape" w:date="2024-02-16T10:42:00Z"/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126" w:author="Carla Lopez Causape" w:date="2024-02-16T10:42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127" w:author="Carla Lopez Causape" w:date="2024-02-16T10:42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128" w:author="Carla Lopez Causape" w:date="2024-02-16T10:42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129" w:author="Carla Lopez Causape" w:date="2024-02-16T10:42:00Z"/>
                <w:rFonts w:cstheme="minorHAnsi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0359" w:rsidRPr="00A17123" w:rsidRDefault="00C60359" w:rsidP="00D24124">
            <w:pPr>
              <w:jc w:val="center"/>
              <w:rPr>
                <w:ins w:id="130" w:author="Carla Lopez Causape" w:date="2024-02-16T10:42:00Z"/>
                <w:rFonts w:cstheme="minorHAnsi"/>
                <w:lang w:val="en-GB"/>
              </w:rPr>
            </w:pPr>
          </w:p>
        </w:tc>
        <w:tc>
          <w:tcPr>
            <w:tcW w:w="1425" w:type="dxa"/>
          </w:tcPr>
          <w:p w:rsidR="00C60359" w:rsidRDefault="00C60359" w:rsidP="00C60359">
            <w:pPr>
              <w:rPr>
                <w:ins w:id="131" w:author="Carla Lopez Causape" w:date="2024-02-16T10:42:00Z"/>
                <w:lang w:val="en-GB"/>
              </w:rPr>
            </w:pPr>
            <w:proofErr w:type="spellStart"/>
            <w:ins w:id="132" w:author="Carla Lopez Causape" w:date="2024-02-16T10:45:00Z">
              <w:r>
                <w:rPr>
                  <w:lang w:val="en-GB"/>
                </w:rPr>
                <w:t>Detección</w:t>
              </w:r>
              <w:proofErr w:type="spellEnd"/>
              <w:r>
                <w:rPr>
                  <w:lang w:val="en-GB"/>
                </w:rPr>
                <w:t xml:space="preserve"> molecular de b</w:t>
              </w:r>
            </w:ins>
            <w:ins w:id="133" w:author="Carla Lopez Causape" w:date="2024-02-16T10:43:00Z">
              <w:r>
                <w:rPr>
                  <w:lang w:val="en-GB"/>
                </w:rPr>
                <w:t>eta-</w:t>
              </w:r>
              <w:proofErr w:type="spellStart"/>
              <w:r>
                <w:rPr>
                  <w:lang w:val="en-GB"/>
                </w:rPr>
                <w:t>lactamasas</w:t>
              </w:r>
              <w:proofErr w:type="spellEnd"/>
              <w:r>
                <w:rPr>
                  <w:lang w:val="en-GB"/>
                </w:rPr>
                <w:t xml:space="preserve"> </w:t>
              </w:r>
            </w:ins>
          </w:p>
        </w:tc>
        <w:tc>
          <w:tcPr>
            <w:tcW w:w="1635" w:type="dxa"/>
          </w:tcPr>
          <w:p w:rsidR="00C60359" w:rsidRDefault="00C60359" w:rsidP="00BC7EF7">
            <w:pPr>
              <w:rPr>
                <w:ins w:id="134" w:author="Carla Lopez Causape" w:date="2024-02-16T10:42:00Z"/>
                <w:lang w:val="en-GB"/>
              </w:rPr>
            </w:pPr>
          </w:p>
        </w:tc>
        <w:tc>
          <w:tcPr>
            <w:tcW w:w="1522" w:type="dxa"/>
          </w:tcPr>
          <w:p w:rsidR="00C60359" w:rsidRDefault="00C60359" w:rsidP="00D24124">
            <w:pPr>
              <w:rPr>
                <w:ins w:id="135" w:author="Carla Lopez Causape" w:date="2024-02-16T10:42:00Z"/>
                <w:lang w:val="en-GB"/>
              </w:rPr>
            </w:pPr>
          </w:p>
        </w:tc>
        <w:tc>
          <w:tcPr>
            <w:tcW w:w="999" w:type="dxa"/>
          </w:tcPr>
          <w:p w:rsidR="00C60359" w:rsidRPr="006624D0" w:rsidRDefault="00C60359" w:rsidP="00D24124">
            <w:pPr>
              <w:pStyle w:val="Prrafodelista"/>
              <w:numPr>
                <w:ilvl w:val="0"/>
                <w:numId w:val="2"/>
              </w:numPr>
              <w:rPr>
                <w:ins w:id="136" w:author="Carla Lopez Causape" w:date="2024-02-16T10:42:00Z"/>
                <w:sz w:val="12"/>
                <w:lang w:val="en-GB"/>
              </w:rPr>
            </w:pPr>
          </w:p>
        </w:tc>
        <w:tc>
          <w:tcPr>
            <w:tcW w:w="918" w:type="dxa"/>
          </w:tcPr>
          <w:p w:rsidR="00C60359" w:rsidRDefault="00C60359" w:rsidP="00D24124">
            <w:pPr>
              <w:rPr>
                <w:ins w:id="137" w:author="Carla Lopez Causape" w:date="2024-02-16T10:42:00Z"/>
                <w:lang w:val="en-GB"/>
              </w:rPr>
            </w:pPr>
          </w:p>
        </w:tc>
      </w:tr>
      <w:tr w:rsidR="00C60359" w:rsidTr="00584C5B">
        <w:trPr>
          <w:ins w:id="138" w:author="Carla Lopez Causape" w:date="2024-02-16T10:45:00Z"/>
        </w:trPr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139" w:author="Carla Lopez Causape" w:date="2024-02-16T10:45:00Z"/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140" w:author="Carla Lopez Causape" w:date="2024-02-16T10:45:00Z"/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141" w:author="Carla Lopez Causape" w:date="2024-02-16T10:45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142" w:author="Carla Lopez Causape" w:date="2024-02-16T10:45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143" w:author="Carla Lopez Causape" w:date="2024-02-16T10:45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144" w:author="Carla Lopez Causape" w:date="2024-02-16T10:45:00Z"/>
                <w:rFonts w:cstheme="minorHAnsi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0359" w:rsidRPr="00A17123" w:rsidRDefault="00C60359" w:rsidP="00D24124">
            <w:pPr>
              <w:jc w:val="center"/>
              <w:rPr>
                <w:ins w:id="145" w:author="Carla Lopez Causape" w:date="2024-02-16T10:45:00Z"/>
                <w:rFonts w:cstheme="minorHAnsi"/>
                <w:lang w:val="en-GB"/>
              </w:rPr>
            </w:pPr>
          </w:p>
        </w:tc>
        <w:tc>
          <w:tcPr>
            <w:tcW w:w="1425" w:type="dxa"/>
          </w:tcPr>
          <w:p w:rsidR="00C60359" w:rsidRDefault="00C60359" w:rsidP="00C60359">
            <w:pPr>
              <w:rPr>
                <w:ins w:id="146" w:author="Carla Lopez Causape" w:date="2024-02-16T10:45:00Z"/>
                <w:lang w:val="en-GB"/>
              </w:rPr>
            </w:pPr>
            <w:ins w:id="147" w:author="Carla Lopez Causape" w:date="2024-02-16T10:45:00Z">
              <w:r>
                <w:rPr>
                  <w:lang w:val="en-GB"/>
                </w:rPr>
                <w:t>Test CLOXA</w:t>
              </w:r>
            </w:ins>
          </w:p>
        </w:tc>
        <w:tc>
          <w:tcPr>
            <w:tcW w:w="1635" w:type="dxa"/>
          </w:tcPr>
          <w:p w:rsidR="00C60359" w:rsidRDefault="00C60359" w:rsidP="00BC7EF7">
            <w:pPr>
              <w:rPr>
                <w:ins w:id="148" w:author="Carla Lopez Causape" w:date="2024-02-16T10:45:00Z"/>
                <w:lang w:val="en-GB"/>
              </w:rPr>
            </w:pPr>
          </w:p>
        </w:tc>
        <w:tc>
          <w:tcPr>
            <w:tcW w:w="1522" w:type="dxa"/>
          </w:tcPr>
          <w:p w:rsidR="00C60359" w:rsidRDefault="00C60359" w:rsidP="00D24124">
            <w:pPr>
              <w:rPr>
                <w:ins w:id="149" w:author="Carla Lopez Causape" w:date="2024-02-16T10:45:00Z"/>
                <w:lang w:val="en-GB"/>
              </w:rPr>
            </w:pPr>
          </w:p>
        </w:tc>
        <w:tc>
          <w:tcPr>
            <w:tcW w:w="999" w:type="dxa"/>
          </w:tcPr>
          <w:p w:rsidR="00C60359" w:rsidRPr="006624D0" w:rsidRDefault="00C60359" w:rsidP="00D24124">
            <w:pPr>
              <w:pStyle w:val="Prrafodelista"/>
              <w:numPr>
                <w:ilvl w:val="0"/>
                <w:numId w:val="2"/>
              </w:numPr>
              <w:rPr>
                <w:ins w:id="150" w:author="Carla Lopez Causape" w:date="2024-02-16T10:45:00Z"/>
                <w:sz w:val="12"/>
                <w:lang w:val="en-GB"/>
              </w:rPr>
            </w:pPr>
          </w:p>
        </w:tc>
        <w:tc>
          <w:tcPr>
            <w:tcW w:w="918" w:type="dxa"/>
          </w:tcPr>
          <w:p w:rsidR="00C60359" w:rsidRDefault="00C60359" w:rsidP="00D24124">
            <w:pPr>
              <w:rPr>
                <w:ins w:id="151" w:author="Carla Lopez Causape" w:date="2024-02-16T10:45:00Z"/>
                <w:lang w:val="en-GB"/>
              </w:rPr>
            </w:pPr>
          </w:p>
        </w:tc>
      </w:tr>
      <w:tr w:rsidR="00C60359" w:rsidTr="00584C5B">
        <w:trPr>
          <w:ins w:id="152" w:author="Carla Lopez Causape" w:date="2024-02-16T10:47:00Z"/>
        </w:trPr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153" w:author="Carla Lopez Causape" w:date="2024-02-16T10:47:00Z"/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154" w:author="Carla Lopez Causape" w:date="2024-02-16T10:47:00Z"/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155" w:author="Carla Lopez Causape" w:date="2024-02-16T10:47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156" w:author="Carla Lopez Causape" w:date="2024-02-16T10:47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157" w:author="Carla Lopez Causape" w:date="2024-02-16T10:47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158" w:author="Carla Lopez Causape" w:date="2024-02-16T10:47:00Z"/>
                <w:rFonts w:cstheme="minorHAnsi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0359" w:rsidRPr="00A17123" w:rsidRDefault="00C60359" w:rsidP="00D24124">
            <w:pPr>
              <w:jc w:val="center"/>
              <w:rPr>
                <w:ins w:id="159" w:author="Carla Lopez Causape" w:date="2024-02-16T10:47:00Z"/>
                <w:rFonts w:cstheme="minorHAnsi"/>
                <w:lang w:val="en-GB"/>
              </w:rPr>
            </w:pPr>
          </w:p>
        </w:tc>
        <w:tc>
          <w:tcPr>
            <w:tcW w:w="1425" w:type="dxa"/>
          </w:tcPr>
          <w:p w:rsidR="00C60359" w:rsidRDefault="00C60359" w:rsidP="00C60359">
            <w:pPr>
              <w:rPr>
                <w:ins w:id="160" w:author="Carla Lopez Causape" w:date="2024-02-16T10:47:00Z"/>
                <w:lang w:val="en-GB"/>
              </w:rPr>
            </w:pPr>
            <w:ins w:id="161" w:author="Carla Lopez Causape" w:date="2024-02-16T10:47:00Z">
              <w:r>
                <w:rPr>
                  <w:lang w:val="en-GB"/>
                </w:rPr>
                <w:t>Test MBL</w:t>
              </w:r>
            </w:ins>
          </w:p>
        </w:tc>
        <w:tc>
          <w:tcPr>
            <w:tcW w:w="1635" w:type="dxa"/>
          </w:tcPr>
          <w:p w:rsidR="00C60359" w:rsidRDefault="00C60359" w:rsidP="00BC7EF7">
            <w:pPr>
              <w:rPr>
                <w:ins w:id="162" w:author="Carla Lopez Causape" w:date="2024-02-16T10:47:00Z"/>
                <w:lang w:val="en-GB"/>
              </w:rPr>
            </w:pPr>
          </w:p>
        </w:tc>
        <w:tc>
          <w:tcPr>
            <w:tcW w:w="1522" w:type="dxa"/>
          </w:tcPr>
          <w:p w:rsidR="00C60359" w:rsidRDefault="00C60359" w:rsidP="00D24124">
            <w:pPr>
              <w:rPr>
                <w:ins w:id="163" w:author="Carla Lopez Causape" w:date="2024-02-16T10:47:00Z"/>
                <w:lang w:val="en-GB"/>
              </w:rPr>
            </w:pPr>
          </w:p>
        </w:tc>
        <w:tc>
          <w:tcPr>
            <w:tcW w:w="999" w:type="dxa"/>
          </w:tcPr>
          <w:p w:rsidR="00C60359" w:rsidRPr="006624D0" w:rsidRDefault="00C60359" w:rsidP="00D24124">
            <w:pPr>
              <w:pStyle w:val="Prrafodelista"/>
              <w:numPr>
                <w:ilvl w:val="0"/>
                <w:numId w:val="2"/>
              </w:numPr>
              <w:rPr>
                <w:ins w:id="164" w:author="Carla Lopez Causape" w:date="2024-02-16T10:47:00Z"/>
                <w:sz w:val="12"/>
                <w:lang w:val="en-GB"/>
              </w:rPr>
            </w:pPr>
          </w:p>
        </w:tc>
        <w:tc>
          <w:tcPr>
            <w:tcW w:w="918" w:type="dxa"/>
          </w:tcPr>
          <w:p w:rsidR="00C60359" w:rsidRDefault="00C60359" w:rsidP="00D24124">
            <w:pPr>
              <w:rPr>
                <w:ins w:id="165" w:author="Carla Lopez Causape" w:date="2024-02-16T10:47:00Z"/>
                <w:lang w:val="en-GB"/>
              </w:rPr>
            </w:pPr>
          </w:p>
        </w:tc>
      </w:tr>
      <w:tr w:rsidR="00C60359" w:rsidTr="00584C5B">
        <w:trPr>
          <w:ins w:id="166" w:author="Carla Lopez Causape" w:date="2024-02-16T10:47:00Z"/>
        </w:trPr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167" w:author="Carla Lopez Causape" w:date="2024-02-16T10:47:00Z"/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168" w:author="Carla Lopez Causape" w:date="2024-02-16T10:47:00Z"/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169" w:author="Carla Lopez Causape" w:date="2024-02-16T10:47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170" w:author="Carla Lopez Causape" w:date="2024-02-16T10:47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171" w:author="Carla Lopez Causape" w:date="2024-02-16T10:47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172" w:author="Carla Lopez Causape" w:date="2024-02-16T10:47:00Z"/>
                <w:rFonts w:cstheme="minorHAnsi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0359" w:rsidRPr="00A17123" w:rsidRDefault="00C60359" w:rsidP="00D24124">
            <w:pPr>
              <w:jc w:val="center"/>
              <w:rPr>
                <w:ins w:id="173" w:author="Carla Lopez Causape" w:date="2024-02-16T10:47:00Z"/>
                <w:rFonts w:cstheme="minorHAnsi"/>
                <w:lang w:val="en-GB"/>
              </w:rPr>
            </w:pPr>
          </w:p>
        </w:tc>
        <w:tc>
          <w:tcPr>
            <w:tcW w:w="1425" w:type="dxa"/>
          </w:tcPr>
          <w:p w:rsidR="00C60359" w:rsidRDefault="00C60359" w:rsidP="00C60359">
            <w:pPr>
              <w:rPr>
                <w:ins w:id="174" w:author="Carla Lopez Causape" w:date="2024-02-16T10:47:00Z"/>
                <w:lang w:val="en-GB"/>
              </w:rPr>
            </w:pPr>
            <w:ins w:id="175" w:author="Carla Lopez Causape" w:date="2024-02-16T10:48:00Z">
              <w:r>
                <w:rPr>
                  <w:lang w:val="en-GB"/>
                </w:rPr>
                <w:t>Test BLEE</w:t>
              </w:r>
            </w:ins>
          </w:p>
        </w:tc>
        <w:tc>
          <w:tcPr>
            <w:tcW w:w="1635" w:type="dxa"/>
          </w:tcPr>
          <w:p w:rsidR="00C60359" w:rsidRDefault="00C60359" w:rsidP="00BC7EF7">
            <w:pPr>
              <w:rPr>
                <w:ins w:id="176" w:author="Carla Lopez Causape" w:date="2024-02-16T10:47:00Z"/>
                <w:lang w:val="en-GB"/>
              </w:rPr>
            </w:pPr>
          </w:p>
        </w:tc>
        <w:tc>
          <w:tcPr>
            <w:tcW w:w="1522" w:type="dxa"/>
          </w:tcPr>
          <w:p w:rsidR="00C60359" w:rsidRDefault="00C60359" w:rsidP="00D24124">
            <w:pPr>
              <w:rPr>
                <w:ins w:id="177" w:author="Carla Lopez Causape" w:date="2024-02-16T10:47:00Z"/>
                <w:lang w:val="en-GB"/>
              </w:rPr>
            </w:pPr>
          </w:p>
        </w:tc>
        <w:tc>
          <w:tcPr>
            <w:tcW w:w="999" w:type="dxa"/>
          </w:tcPr>
          <w:p w:rsidR="00C60359" w:rsidRPr="006624D0" w:rsidRDefault="00C60359" w:rsidP="00D24124">
            <w:pPr>
              <w:pStyle w:val="Prrafodelista"/>
              <w:numPr>
                <w:ilvl w:val="0"/>
                <w:numId w:val="2"/>
              </w:numPr>
              <w:rPr>
                <w:ins w:id="178" w:author="Carla Lopez Causape" w:date="2024-02-16T10:47:00Z"/>
                <w:sz w:val="12"/>
                <w:lang w:val="en-GB"/>
              </w:rPr>
            </w:pPr>
          </w:p>
        </w:tc>
        <w:tc>
          <w:tcPr>
            <w:tcW w:w="918" w:type="dxa"/>
          </w:tcPr>
          <w:p w:rsidR="00C60359" w:rsidRDefault="00C60359" w:rsidP="00D24124">
            <w:pPr>
              <w:rPr>
                <w:ins w:id="179" w:author="Carla Lopez Causape" w:date="2024-02-16T10:47:00Z"/>
                <w:lang w:val="en-GB"/>
              </w:rPr>
            </w:pPr>
          </w:p>
        </w:tc>
      </w:tr>
      <w:tr w:rsidR="00C60359" w:rsidTr="00584C5B">
        <w:trPr>
          <w:ins w:id="180" w:author="Carla Lopez Causape" w:date="2024-02-16T10:48:00Z"/>
        </w:trPr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181" w:author="Carla Lopez Causape" w:date="2024-02-16T10:48:00Z"/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182" w:author="Carla Lopez Causape" w:date="2024-02-16T10:48:00Z"/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183" w:author="Carla Lopez Causape" w:date="2024-02-16T10:48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184" w:author="Carla Lopez Causape" w:date="2024-02-16T10:48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185" w:author="Carla Lopez Causape" w:date="2024-02-16T10:48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186" w:author="Carla Lopez Causape" w:date="2024-02-16T10:48:00Z"/>
                <w:rFonts w:cstheme="minorHAnsi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0359" w:rsidRPr="00A17123" w:rsidRDefault="00C60359" w:rsidP="00D24124">
            <w:pPr>
              <w:jc w:val="center"/>
              <w:rPr>
                <w:ins w:id="187" w:author="Carla Lopez Causape" w:date="2024-02-16T10:48:00Z"/>
                <w:rFonts w:cstheme="minorHAnsi"/>
                <w:lang w:val="en-GB"/>
              </w:rPr>
            </w:pPr>
          </w:p>
        </w:tc>
        <w:tc>
          <w:tcPr>
            <w:tcW w:w="1425" w:type="dxa"/>
          </w:tcPr>
          <w:p w:rsidR="00C60359" w:rsidRDefault="00C60359" w:rsidP="00C60359">
            <w:pPr>
              <w:rPr>
                <w:ins w:id="188" w:author="Carla Lopez Causape" w:date="2024-02-16T10:48:00Z"/>
                <w:lang w:val="en-GB"/>
              </w:rPr>
            </w:pPr>
            <w:ins w:id="189" w:author="Carla Lopez Causape" w:date="2024-02-16T10:48:00Z">
              <w:r>
                <w:rPr>
                  <w:lang w:val="en-GB"/>
                </w:rPr>
                <w:t xml:space="preserve">Test </w:t>
              </w:r>
              <w:proofErr w:type="spellStart"/>
              <w:r>
                <w:rPr>
                  <w:lang w:val="en-GB"/>
                </w:rPr>
                <w:t>carbapenemasas</w:t>
              </w:r>
              <w:proofErr w:type="spellEnd"/>
              <w:r>
                <w:rPr>
                  <w:lang w:val="en-GB"/>
                </w:rPr>
                <w:t xml:space="preserve"> </w:t>
              </w:r>
              <w:proofErr w:type="spellStart"/>
              <w:r>
                <w:rPr>
                  <w:lang w:val="en-GB"/>
                </w:rPr>
                <w:t>clase</w:t>
              </w:r>
              <w:proofErr w:type="spellEnd"/>
              <w:r>
                <w:rPr>
                  <w:lang w:val="en-GB"/>
                </w:rPr>
                <w:t xml:space="preserve"> A</w:t>
              </w:r>
            </w:ins>
          </w:p>
        </w:tc>
        <w:tc>
          <w:tcPr>
            <w:tcW w:w="1635" w:type="dxa"/>
          </w:tcPr>
          <w:p w:rsidR="00C60359" w:rsidRDefault="00C60359" w:rsidP="00BC7EF7">
            <w:pPr>
              <w:rPr>
                <w:ins w:id="190" w:author="Carla Lopez Causape" w:date="2024-02-16T10:48:00Z"/>
                <w:lang w:val="en-GB"/>
              </w:rPr>
            </w:pPr>
          </w:p>
        </w:tc>
        <w:tc>
          <w:tcPr>
            <w:tcW w:w="1522" w:type="dxa"/>
          </w:tcPr>
          <w:p w:rsidR="00C60359" w:rsidRDefault="00C60359" w:rsidP="00D24124">
            <w:pPr>
              <w:rPr>
                <w:ins w:id="191" w:author="Carla Lopez Causape" w:date="2024-02-16T10:48:00Z"/>
                <w:lang w:val="en-GB"/>
              </w:rPr>
            </w:pPr>
          </w:p>
        </w:tc>
        <w:tc>
          <w:tcPr>
            <w:tcW w:w="999" w:type="dxa"/>
          </w:tcPr>
          <w:p w:rsidR="00C60359" w:rsidRPr="006624D0" w:rsidRDefault="00C60359" w:rsidP="00D24124">
            <w:pPr>
              <w:pStyle w:val="Prrafodelista"/>
              <w:numPr>
                <w:ilvl w:val="0"/>
                <w:numId w:val="2"/>
              </w:numPr>
              <w:rPr>
                <w:ins w:id="192" w:author="Carla Lopez Causape" w:date="2024-02-16T10:48:00Z"/>
                <w:sz w:val="12"/>
                <w:lang w:val="en-GB"/>
              </w:rPr>
            </w:pPr>
          </w:p>
        </w:tc>
        <w:tc>
          <w:tcPr>
            <w:tcW w:w="918" w:type="dxa"/>
          </w:tcPr>
          <w:p w:rsidR="00C60359" w:rsidRDefault="00C60359" w:rsidP="00D24124">
            <w:pPr>
              <w:rPr>
                <w:ins w:id="193" w:author="Carla Lopez Causape" w:date="2024-02-16T10:48:00Z"/>
                <w:lang w:val="en-GB"/>
              </w:rPr>
            </w:pPr>
          </w:p>
        </w:tc>
      </w:tr>
      <w:tr w:rsidR="00C60359" w:rsidTr="00584C5B">
        <w:trPr>
          <w:ins w:id="194" w:author="Carla Lopez Causape" w:date="2024-02-16T10:46:00Z"/>
        </w:trPr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195" w:author="Carla Lopez Causape" w:date="2024-02-16T10:46:00Z"/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196" w:author="Carla Lopez Causape" w:date="2024-02-16T10:46:00Z"/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197" w:author="Carla Lopez Causape" w:date="2024-02-16T10:46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198" w:author="Carla Lopez Causape" w:date="2024-02-16T10:46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199" w:author="Carla Lopez Causape" w:date="2024-02-16T10:46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200" w:author="Carla Lopez Causape" w:date="2024-02-16T10:46:00Z"/>
                <w:rFonts w:cstheme="minorHAnsi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0359" w:rsidRPr="00A17123" w:rsidRDefault="00C60359" w:rsidP="00D24124">
            <w:pPr>
              <w:jc w:val="center"/>
              <w:rPr>
                <w:ins w:id="201" w:author="Carla Lopez Causape" w:date="2024-02-16T10:46:00Z"/>
                <w:rFonts w:cstheme="minorHAnsi"/>
                <w:lang w:val="en-GB"/>
              </w:rPr>
            </w:pPr>
          </w:p>
        </w:tc>
        <w:tc>
          <w:tcPr>
            <w:tcW w:w="1425" w:type="dxa"/>
          </w:tcPr>
          <w:p w:rsidR="00C60359" w:rsidRDefault="00C60359" w:rsidP="00C60359">
            <w:pPr>
              <w:rPr>
                <w:ins w:id="202" w:author="Carla Lopez Causape" w:date="2024-02-16T10:46:00Z"/>
                <w:lang w:val="en-GB"/>
              </w:rPr>
            </w:pPr>
            <w:proofErr w:type="spellStart"/>
            <w:ins w:id="203" w:author="Carla Lopez Causape" w:date="2024-02-16T10:46:00Z">
              <w:r>
                <w:rPr>
                  <w:lang w:val="en-GB"/>
                </w:rPr>
                <w:t>Serotipo</w:t>
              </w:r>
              <w:proofErr w:type="spellEnd"/>
              <w:r>
                <w:rPr>
                  <w:lang w:val="en-GB"/>
                </w:rPr>
                <w:t xml:space="preserve"> </w:t>
              </w:r>
            </w:ins>
            <w:ins w:id="204" w:author="Carla Lopez Causape" w:date="2024-02-16T10:47:00Z">
              <w:r>
                <w:rPr>
                  <w:lang w:val="en-GB"/>
                </w:rPr>
                <w:t>(O antigen)</w:t>
              </w:r>
            </w:ins>
          </w:p>
        </w:tc>
        <w:tc>
          <w:tcPr>
            <w:tcW w:w="1635" w:type="dxa"/>
          </w:tcPr>
          <w:p w:rsidR="00C60359" w:rsidRDefault="00C60359" w:rsidP="00BC7EF7">
            <w:pPr>
              <w:rPr>
                <w:ins w:id="205" w:author="Carla Lopez Causape" w:date="2024-02-16T10:46:00Z"/>
                <w:lang w:val="en-GB"/>
              </w:rPr>
            </w:pPr>
          </w:p>
        </w:tc>
        <w:tc>
          <w:tcPr>
            <w:tcW w:w="1522" w:type="dxa"/>
          </w:tcPr>
          <w:p w:rsidR="00C60359" w:rsidRDefault="00C60359" w:rsidP="00D24124">
            <w:pPr>
              <w:rPr>
                <w:ins w:id="206" w:author="Carla Lopez Causape" w:date="2024-02-16T10:46:00Z"/>
                <w:lang w:val="en-GB"/>
              </w:rPr>
            </w:pPr>
          </w:p>
        </w:tc>
        <w:tc>
          <w:tcPr>
            <w:tcW w:w="999" w:type="dxa"/>
          </w:tcPr>
          <w:p w:rsidR="00C60359" w:rsidRPr="006624D0" w:rsidRDefault="00C60359" w:rsidP="00D24124">
            <w:pPr>
              <w:pStyle w:val="Prrafodelista"/>
              <w:numPr>
                <w:ilvl w:val="0"/>
                <w:numId w:val="2"/>
              </w:numPr>
              <w:rPr>
                <w:ins w:id="207" w:author="Carla Lopez Causape" w:date="2024-02-16T10:46:00Z"/>
                <w:sz w:val="12"/>
                <w:lang w:val="en-GB"/>
              </w:rPr>
            </w:pPr>
          </w:p>
        </w:tc>
        <w:tc>
          <w:tcPr>
            <w:tcW w:w="918" w:type="dxa"/>
          </w:tcPr>
          <w:p w:rsidR="00C60359" w:rsidRDefault="00C60359" w:rsidP="00D24124">
            <w:pPr>
              <w:rPr>
                <w:ins w:id="208" w:author="Carla Lopez Causape" w:date="2024-02-16T10:46:00Z"/>
                <w:lang w:val="en-GB"/>
              </w:rPr>
            </w:pPr>
          </w:p>
        </w:tc>
      </w:tr>
      <w:tr w:rsidR="00C60359" w:rsidTr="00584C5B">
        <w:trPr>
          <w:ins w:id="209" w:author="Carla Lopez Causape" w:date="2024-02-16T10:49:00Z"/>
        </w:trPr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210" w:author="Carla Lopez Causape" w:date="2024-02-16T10:49:00Z"/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211" w:author="Carla Lopez Causape" w:date="2024-02-16T10:49:00Z"/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212" w:author="Carla Lopez Causape" w:date="2024-02-16T10:49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213" w:author="Carla Lopez Causape" w:date="2024-02-16T10:49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214" w:author="Carla Lopez Causape" w:date="2024-02-16T10:49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215" w:author="Carla Lopez Causape" w:date="2024-02-16T10:49:00Z"/>
                <w:rFonts w:cstheme="minorHAnsi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0359" w:rsidRPr="00A17123" w:rsidRDefault="00C60359" w:rsidP="00D24124">
            <w:pPr>
              <w:jc w:val="center"/>
              <w:rPr>
                <w:ins w:id="216" w:author="Carla Lopez Causape" w:date="2024-02-16T10:49:00Z"/>
                <w:rFonts w:cstheme="minorHAnsi"/>
                <w:lang w:val="en-GB"/>
              </w:rPr>
            </w:pPr>
          </w:p>
        </w:tc>
        <w:tc>
          <w:tcPr>
            <w:tcW w:w="1425" w:type="dxa"/>
          </w:tcPr>
          <w:p w:rsidR="00C60359" w:rsidRDefault="00C60359" w:rsidP="00C60359">
            <w:pPr>
              <w:rPr>
                <w:ins w:id="217" w:author="Carla Lopez Causape" w:date="2024-02-16T10:49:00Z"/>
                <w:lang w:val="en-GB"/>
              </w:rPr>
            </w:pPr>
            <w:ins w:id="218" w:author="Carla Lopez Causape" w:date="2024-02-16T10:49:00Z">
              <w:r>
                <w:rPr>
                  <w:lang w:val="en-GB"/>
                </w:rPr>
                <w:t xml:space="preserve">CEVS (C. </w:t>
              </w:r>
              <w:proofErr w:type="spellStart"/>
              <w:r>
                <w:rPr>
                  <w:lang w:val="en-GB"/>
                </w:rPr>
                <w:t>elegans</w:t>
              </w:r>
              <w:proofErr w:type="spellEnd"/>
              <w:r>
                <w:rPr>
                  <w:lang w:val="en-GB"/>
                </w:rPr>
                <w:t xml:space="preserve"> </w:t>
              </w:r>
              <w:proofErr w:type="spellStart"/>
              <w:r>
                <w:rPr>
                  <w:lang w:val="en-GB"/>
                </w:rPr>
                <w:t>virukence</w:t>
              </w:r>
              <w:proofErr w:type="spellEnd"/>
              <w:r>
                <w:rPr>
                  <w:lang w:val="en-GB"/>
                </w:rPr>
                <w:t xml:space="preserve"> score)</w:t>
              </w:r>
            </w:ins>
          </w:p>
        </w:tc>
        <w:tc>
          <w:tcPr>
            <w:tcW w:w="1635" w:type="dxa"/>
          </w:tcPr>
          <w:p w:rsidR="00C60359" w:rsidRDefault="00C60359" w:rsidP="00BC7EF7">
            <w:pPr>
              <w:rPr>
                <w:ins w:id="219" w:author="Carla Lopez Causape" w:date="2024-02-16T10:49:00Z"/>
                <w:lang w:val="en-GB"/>
              </w:rPr>
            </w:pPr>
          </w:p>
        </w:tc>
        <w:tc>
          <w:tcPr>
            <w:tcW w:w="1522" w:type="dxa"/>
          </w:tcPr>
          <w:p w:rsidR="00C60359" w:rsidRDefault="00C60359" w:rsidP="00D24124">
            <w:pPr>
              <w:rPr>
                <w:ins w:id="220" w:author="Carla Lopez Causape" w:date="2024-02-16T10:49:00Z"/>
                <w:lang w:val="en-GB"/>
              </w:rPr>
            </w:pPr>
          </w:p>
        </w:tc>
        <w:tc>
          <w:tcPr>
            <w:tcW w:w="999" w:type="dxa"/>
          </w:tcPr>
          <w:p w:rsidR="00C60359" w:rsidRPr="006624D0" w:rsidRDefault="00C60359" w:rsidP="00D24124">
            <w:pPr>
              <w:pStyle w:val="Prrafodelista"/>
              <w:numPr>
                <w:ilvl w:val="0"/>
                <w:numId w:val="2"/>
              </w:numPr>
              <w:rPr>
                <w:ins w:id="221" w:author="Carla Lopez Causape" w:date="2024-02-16T10:49:00Z"/>
                <w:sz w:val="12"/>
                <w:lang w:val="en-GB"/>
              </w:rPr>
            </w:pPr>
          </w:p>
        </w:tc>
        <w:tc>
          <w:tcPr>
            <w:tcW w:w="918" w:type="dxa"/>
          </w:tcPr>
          <w:p w:rsidR="00C60359" w:rsidRDefault="00C60359" w:rsidP="00D24124">
            <w:pPr>
              <w:rPr>
                <w:ins w:id="222" w:author="Carla Lopez Causape" w:date="2024-02-16T10:49:00Z"/>
                <w:lang w:val="en-GB"/>
              </w:rPr>
            </w:pPr>
          </w:p>
        </w:tc>
      </w:tr>
      <w:tr w:rsidR="00C60359" w:rsidTr="00584C5B">
        <w:trPr>
          <w:ins w:id="223" w:author="Carla Lopez Causape" w:date="2024-02-16T10:49:00Z"/>
        </w:trPr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224" w:author="Carla Lopez Causape" w:date="2024-02-16T10:49:00Z"/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225" w:author="Carla Lopez Causape" w:date="2024-02-16T10:49:00Z"/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C60359" w:rsidRPr="00A17123" w:rsidRDefault="00C60359" w:rsidP="00D24124">
            <w:pPr>
              <w:jc w:val="center"/>
              <w:rPr>
                <w:ins w:id="226" w:author="Carla Lopez Causape" w:date="2024-02-16T10:49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227" w:author="Carla Lopez Causape" w:date="2024-02-16T10:49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228" w:author="Carla Lopez Causape" w:date="2024-02-16T10:49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C60359" w:rsidRPr="00A17123" w:rsidRDefault="00C60359" w:rsidP="00D24124">
            <w:pPr>
              <w:jc w:val="center"/>
              <w:rPr>
                <w:ins w:id="229" w:author="Carla Lopez Causape" w:date="2024-02-16T10:49:00Z"/>
                <w:rFonts w:cstheme="minorHAnsi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0359" w:rsidRPr="00A17123" w:rsidRDefault="00C60359" w:rsidP="00D24124">
            <w:pPr>
              <w:jc w:val="center"/>
              <w:rPr>
                <w:ins w:id="230" w:author="Carla Lopez Causape" w:date="2024-02-16T10:49:00Z"/>
                <w:rFonts w:cstheme="minorHAnsi"/>
                <w:lang w:val="en-GB"/>
              </w:rPr>
            </w:pPr>
          </w:p>
        </w:tc>
        <w:tc>
          <w:tcPr>
            <w:tcW w:w="1425" w:type="dxa"/>
          </w:tcPr>
          <w:p w:rsidR="00C60359" w:rsidRDefault="00C60359" w:rsidP="00C60359">
            <w:pPr>
              <w:rPr>
                <w:ins w:id="231" w:author="Carla Lopez Causape" w:date="2024-02-16T10:49:00Z"/>
                <w:lang w:val="en-GB"/>
              </w:rPr>
            </w:pPr>
            <w:ins w:id="232" w:author="Carla Lopez Causape" w:date="2024-02-16T10:49:00Z">
              <w:r>
                <w:rPr>
                  <w:lang w:val="en-GB"/>
                </w:rPr>
                <w:t>LD50</w:t>
              </w:r>
            </w:ins>
            <w:ins w:id="233" w:author="Carla Lopez Causape" w:date="2024-02-16T10:50:00Z">
              <w:r>
                <w:rPr>
                  <w:lang w:val="en-GB"/>
                </w:rPr>
                <w:t xml:space="preserve"> (G. </w:t>
              </w:r>
              <w:proofErr w:type="spellStart"/>
              <w:r>
                <w:rPr>
                  <w:lang w:val="en-GB"/>
                </w:rPr>
                <w:t>mellonella</w:t>
              </w:r>
              <w:proofErr w:type="spellEnd"/>
              <w:r>
                <w:rPr>
                  <w:lang w:val="en-GB"/>
                </w:rPr>
                <w:t>)</w:t>
              </w:r>
            </w:ins>
          </w:p>
        </w:tc>
        <w:tc>
          <w:tcPr>
            <w:tcW w:w="1635" w:type="dxa"/>
          </w:tcPr>
          <w:p w:rsidR="00C60359" w:rsidRDefault="00C60359" w:rsidP="00BC7EF7">
            <w:pPr>
              <w:rPr>
                <w:ins w:id="234" w:author="Carla Lopez Causape" w:date="2024-02-16T10:49:00Z"/>
                <w:lang w:val="en-GB"/>
              </w:rPr>
            </w:pPr>
          </w:p>
        </w:tc>
        <w:tc>
          <w:tcPr>
            <w:tcW w:w="1522" w:type="dxa"/>
          </w:tcPr>
          <w:p w:rsidR="00C60359" w:rsidRDefault="00C60359" w:rsidP="00D24124">
            <w:pPr>
              <w:rPr>
                <w:ins w:id="235" w:author="Carla Lopez Causape" w:date="2024-02-16T10:49:00Z"/>
                <w:lang w:val="en-GB"/>
              </w:rPr>
            </w:pPr>
          </w:p>
        </w:tc>
        <w:tc>
          <w:tcPr>
            <w:tcW w:w="999" w:type="dxa"/>
          </w:tcPr>
          <w:p w:rsidR="00C60359" w:rsidRPr="006624D0" w:rsidRDefault="00C60359" w:rsidP="00D24124">
            <w:pPr>
              <w:pStyle w:val="Prrafodelista"/>
              <w:numPr>
                <w:ilvl w:val="0"/>
                <w:numId w:val="2"/>
              </w:numPr>
              <w:rPr>
                <w:ins w:id="236" w:author="Carla Lopez Causape" w:date="2024-02-16T10:49:00Z"/>
                <w:sz w:val="12"/>
                <w:lang w:val="en-GB"/>
              </w:rPr>
            </w:pPr>
          </w:p>
        </w:tc>
        <w:tc>
          <w:tcPr>
            <w:tcW w:w="918" w:type="dxa"/>
          </w:tcPr>
          <w:p w:rsidR="00C60359" w:rsidRDefault="00C60359" w:rsidP="00D24124">
            <w:pPr>
              <w:rPr>
                <w:ins w:id="237" w:author="Carla Lopez Causape" w:date="2024-02-16T10:49:00Z"/>
                <w:lang w:val="en-GB"/>
              </w:rPr>
            </w:pPr>
          </w:p>
        </w:tc>
      </w:tr>
      <w:tr w:rsidR="00491E36" w:rsidTr="00584C5B">
        <w:trPr>
          <w:ins w:id="238" w:author="Carla Lopez Causape" w:date="2024-02-16T11:06:00Z"/>
        </w:trPr>
        <w:tc>
          <w:tcPr>
            <w:tcW w:w="288" w:type="dxa"/>
          </w:tcPr>
          <w:p w:rsidR="00491E36" w:rsidRPr="00A17123" w:rsidRDefault="00491E36" w:rsidP="00D24124">
            <w:pPr>
              <w:jc w:val="center"/>
              <w:rPr>
                <w:ins w:id="239" w:author="Carla Lopez Causape" w:date="2024-02-16T11:06:00Z"/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491E36" w:rsidRPr="00A17123" w:rsidRDefault="00491E36" w:rsidP="00D24124">
            <w:pPr>
              <w:jc w:val="center"/>
              <w:rPr>
                <w:ins w:id="240" w:author="Carla Lopez Causape" w:date="2024-02-16T11:06:00Z"/>
                <w:rFonts w:cstheme="minorHAnsi"/>
                <w:lang w:val="en-GB"/>
              </w:rPr>
            </w:pPr>
          </w:p>
        </w:tc>
        <w:tc>
          <w:tcPr>
            <w:tcW w:w="288" w:type="dxa"/>
          </w:tcPr>
          <w:p w:rsidR="00491E36" w:rsidRPr="00A17123" w:rsidRDefault="00491E36" w:rsidP="00D24124">
            <w:pPr>
              <w:jc w:val="center"/>
              <w:rPr>
                <w:ins w:id="241" w:author="Carla Lopez Causape" w:date="2024-02-16T11:06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491E36" w:rsidRPr="00A17123" w:rsidRDefault="00491E36" w:rsidP="00D24124">
            <w:pPr>
              <w:jc w:val="center"/>
              <w:rPr>
                <w:ins w:id="242" w:author="Carla Lopez Causape" w:date="2024-02-16T11:06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491E36" w:rsidRPr="00A17123" w:rsidRDefault="00491E36" w:rsidP="00D24124">
            <w:pPr>
              <w:jc w:val="center"/>
              <w:rPr>
                <w:ins w:id="243" w:author="Carla Lopez Causape" w:date="2024-02-16T11:06:00Z"/>
                <w:rFonts w:cstheme="minorHAnsi"/>
                <w:lang w:val="en-GB"/>
              </w:rPr>
            </w:pPr>
          </w:p>
        </w:tc>
        <w:tc>
          <w:tcPr>
            <w:tcW w:w="287" w:type="dxa"/>
          </w:tcPr>
          <w:p w:rsidR="00491E36" w:rsidRPr="00A17123" w:rsidRDefault="00491E36" w:rsidP="00D24124">
            <w:pPr>
              <w:jc w:val="center"/>
              <w:rPr>
                <w:ins w:id="244" w:author="Carla Lopez Causape" w:date="2024-02-16T11:06:00Z"/>
                <w:rFonts w:cstheme="minorHAnsi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491E36" w:rsidRPr="00A17123" w:rsidRDefault="00491E36" w:rsidP="00D24124">
            <w:pPr>
              <w:jc w:val="center"/>
              <w:rPr>
                <w:ins w:id="245" w:author="Carla Lopez Causape" w:date="2024-02-16T11:06:00Z"/>
                <w:rFonts w:cstheme="minorHAnsi"/>
                <w:lang w:val="en-GB"/>
              </w:rPr>
            </w:pPr>
          </w:p>
        </w:tc>
        <w:tc>
          <w:tcPr>
            <w:tcW w:w="1425" w:type="dxa"/>
          </w:tcPr>
          <w:p w:rsidR="00491E36" w:rsidRDefault="00491E36" w:rsidP="00C60359">
            <w:pPr>
              <w:rPr>
                <w:ins w:id="246" w:author="Carla Lopez Causape" w:date="2024-02-16T11:06:00Z"/>
                <w:lang w:val="en-GB"/>
              </w:rPr>
            </w:pPr>
            <w:proofErr w:type="spellStart"/>
            <w:ins w:id="247" w:author="Carla Lopez Causape" w:date="2024-02-16T11:06:00Z">
              <w:r>
                <w:rPr>
                  <w:lang w:val="en-GB"/>
                </w:rPr>
                <w:t>H</w:t>
              </w:r>
            </w:ins>
            <w:ins w:id="248" w:author="Carla Lopez Causape" w:date="2024-02-16T11:07:00Z">
              <w:r>
                <w:rPr>
                  <w:lang w:val="en-GB"/>
                </w:rPr>
                <w:t>ipermutador</w:t>
              </w:r>
            </w:ins>
            <w:proofErr w:type="spellEnd"/>
          </w:p>
        </w:tc>
        <w:tc>
          <w:tcPr>
            <w:tcW w:w="1635" w:type="dxa"/>
          </w:tcPr>
          <w:p w:rsidR="00491E36" w:rsidRDefault="00491E36" w:rsidP="00BC7EF7">
            <w:pPr>
              <w:rPr>
                <w:ins w:id="249" w:author="Carla Lopez Causape" w:date="2024-02-16T11:06:00Z"/>
                <w:lang w:val="en-GB"/>
              </w:rPr>
            </w:pPr>
          </w:p>
        </w:tc>
        <w:tc>
          <w:tcPr>
            <w:tcW w:w="1522" w:type="dxa"/>
          </w:tcPr>
          <w:p w:rsidR="00491E36" w:rsidRDefault="00491E36" w:rsidP="00D24124">
            <w:pPr>
              <w:rPr>
                <w:ins w:id="250" w:author="Carla Lopez Causape" w:date="2024-02-16T11:06:00Z"/>
                <w:lang w:val="en-GB"/>
              </w:rPr>
            </w:pPr>
          </w:p>
        </w:tc>
        <w:tc>
          <w:tcPr>
            <w:tcW w:w="999" w:type="dxa"/>
          </w:tcPr>
          <w:p w:rsidR="00491E36" w:rsidRPr="00491E36" w:rsidRDefault="00491E36" w:rsidP="00491E36">
            <w:pPr>
              <w:rPr>
                <w:ins w:id="251" w:author="Carla Lopez Causape" w:date="2024-02-16T11:06:00Z"/>
                <w:sz w:val="12"/>
                <w:lang w:val="en-GB"/>
                <w:rPrChange w:id="252" w:author="Carla Lopez Causape" w:date="2024-02-16T11:07:00Z">
                  <w:rPr>
                    <w:ins w:id="253" w:author="Carla Lopez Causape" w:date="2024-02-16T11:06:00Z"/>
                    <w:lang w:val="en-GB"/>
                  </w:rPr>
                </w:rPrChange>
              </w:rPr>
              <w:pPrChange w:id="254" w:author="Carla Lopez Causape" w:date="2024-02-16T11:07:00Z">
                <w:pPr>
                  <w:pStyle w:val="Prrafodelista"/>
                  <w:numPr>
                    <w:numId w:val="2"/>
                  </w:numPr>
                  <w:ind w:left="360" w:hanging="360"/>
                </w:pPr>
              </w:pPrChange>
            </w:pPr>
            <w:ins w:id="255" w:author="Carla Lopez Causape" w:date="2024-02-16T11:07:00Z">
              <w:r>
                <w:rPr>
                  <w:sz w:val="12"/>
                  <w:lang w:val="en-GB"/>
                </w:rPr>
                <w:t xml:space="preserve">SI, NO, </w:t>
              </w:r>
              <w:r>
                <w:rPr>
                  <w:sz w:val="12"/>
                  <w:lang w:val="en-GB"/>
                </w:rPr>
                <w:lastRenderedPageBreak/>
                <w:t>DESCONOCIDO</w:t>
              </w:r>
            </w:ins>
          </w:p>
        </w:tc>
        <w:tc>
          <w:tcPr>
            <w:tcW w:w="918" w:type="dxa"/>
          </w:tcPr>
          <w:p w:rsidR="00491E36" w:rsidRDefault="00491E36" w:rsidP="00D24124">
            <w:pPr>
              <w:rPr>
                <w:ins w:id="256" w:author="Carla Lopez Causape" w:date="2024-02-16T11:06:00Z"/>
                <w:lang w:val="en-GB"/>
              </w:rPr>
            </w:pPr>
          </w:p>
        </w:tc>
      </w:tr>
    </w:tbl>
    <w:p w:rsidR="006A7E59" w:rsidRDefault="006A7E59">
      <w:pPr>
        <w:rPr>
          <w:lang w:val="en-GB"/>
        </w:rPr>
      </w:pPr>
    </w:p>
    <w:p w:rsidR="006624D0" w:rsidRDefault="006624D0">
      <w:pPr>
        <w:rPr>
          <w:lang w:val="en-GB"/>
        </w:rPr>
      </w:pPr>
      <w:r>
        <w:rPr>
          <w:lang w:val="en-GB"/>
        </w:rPr>
        <w:t>Sequence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257" w:author="Carla Lopez Causape" w:date="2024-02-16T11:09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93"/>
        <w:gridCol w:w="2103"/>
        <w:gridCol w:w="1633"/>
        <w:gridCol w:w="1825"/>
        <w:gridCol w:w="1761"/>
        <w:gridCol w:w="905"/>
        <w:tblGridChange w:id="258">
          <w:tblGrid>
            <w:gridCol w:w="493"/>
            <w:gridCol w:w="2103"/>
            <w:gridCol w:w="1633"/>
            <w:gridCol w:w="1825"/>
            <w:gridCol w:w="1761"/>
            <w:gridCol w:w="905"/>
          </w:tblGrid>
        </w:tblGridChange>
      </w:tblGrid>
      <w:tr w:rsidR="006624D0" w:rsidTr="00491E36">
        <w:tc>
          <w:tcPr>
            <w:tcW w:w="493" w:type="dxa"/>
            <w:tcPrChange w:id="259" w:author="Carla Lopez Causape" w:date="2024-02-16T11:09:00Z">
              <w:tcPr>
                <w:tcW w:w="586" w:type="dxa"/>
              </w:tcPr>
            </w:tcPrChange>
          </w:tcPr>
          <w:p w:rsidR="006624D0" w:rsidRDefault="006624D0" w:rsidP="00D24124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2103" w:type="dxa"/>
            <w:tcPrChange w:id="260" w:author="Carla Lopez Causape" w:date="2024-02-16T11:09:00Z">
              <w:tcPr>
                <w:tcW w:w="1531" w:type="dxa"/>
              </w:tcPr>
            </w:tcPrChange>
          </w:tcPr>
          <w:p w:rsidR="006624D0" w:rsidRDefault="006624D0" w:rsidP="00D24124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1633" w:type="dxa"/>
            <w:tcPrChange w:id="261" w:author="Carla Lopez Causape" w:date="2024-02-16T11:09:00Z">
              <w:tcPr>
                <w:tcW w:w="1687" w:type="dxa"/>
              </w:tcPr>
            </w:tcPrChange>
          </w:tcPr>
          <w:p w:rsidR="006624D0" w:rsidRDefault="006624D0" w:rsidP="00D24124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825" w:type="dxa"/>
            <w:tcPrChange w:id="262" w:author="Carla Lopez Causape" w:date="2024-02-16T11:09:00Z">
              <w:tcPr>
                <w:tcW w:w="1605" w:type="dxa"/>
              </w:tcPr>
            </w:tcPrChange>
          </w:tcPr>
          <w:p w:rsidR="006624D0" w:rsidRDefault="006624D0" w:rsidP="00D24124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61" w:type="dxa"/>
            <w:tcPrChange w:id="263" w:author="Carla Lopez Causape" w:date="2024-02-16T11:09:00Z">
              <w:tcPr>
                <w:tcW w:w="1403" w:type="dxa"/>
              </w:tcPr>
            </w:tcPrChange>
          </w:tcPr>
          <w:p w:rsidR="006624D0" w:rsidRDefault="006624D0" w:rsidP="00D24124">
            <w:pPr>
              <w:rPr>
                <w:lang w:val="en-GB"/>
              </w:rPr>
            </w:pPr>
            <w:r>
              <w:rPr>
                <w:lang w:val="en-GB"/>
              </w:rPr>
              <w:t>VALUES</w:t>
            </w:r>
          </w:p>
        </w:tc>
        <w:tc>
          <w:tcPr>
            <w:tcW w:w="905" w:type="dxa"/>
            <w:tcPrChange w:id="264" w:author="Carla Lopez Causape" w:date="2024-02-16T11:09:00Z">
              <w:tcPr>
                <w:tcW w:w="1367" w:type="dxa"/>
              </w:tcPr>
            </w:tcPrChange>
          </w:tcPr>
          <w:p w:rsidR="006624D0" w:rsidRDefault="006624D0" w:rsidP="00D24124">
            <w:pPr>
              <w:rPr>
                <w:lang w:val="en-GB"/>
              </w:rPr>
            </w:pPr>
            <w:r>
              <w:rPr>
                <w:lang w:val="en-GB"/>
              </w:rPr>
              <w:t>NOTES</w:t>
            </w:r>
          </w:p>
        </w:tc>
      </w:tr>
      <w:tr w:rsidR="006624D0" w:rsidTr="00491E36">
        <w:tc>
          <w:tcPr>
            <w:tcW w:w="493" w:type="dxa"/>
            <w:vAlign w:val="center"/>
            <w:tcPrChange w:id="265" w:author="Carla Lopez Causape" w:date="2024-02-16T11:09:00Z">
              <w:tcPr>
                <w:tcW w:w="586" w:type="dxa"/>
                <w:vAlign w:val="center"/>
              </w:tcPr>
            </w:tcPrChange>
          </w:tcPr>
          <w:p w:rsidR="006624D0" w:rsidRDefault="006624D0" w:rsidP="00D24124">
            <w:pPr>
              <w:jc w:val="center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□</w:t>
            </w:r>
          </w:p>
        </w:tc>
        <w:tc>
          <w:tcPr>
            <w:tcW w:w="2103" w:type="dxa"/>
            <w:tcPrChange w:id="266" w:author="Carla Lopez Causape" w:date="2024-02-16T11:09:00Z">
              <w:tcPr>
                <w:tcW w:w="1531" w:type="dxa"/>
              </w:tcPr>
            </w:tcPrChange>
          </w:tcPr>
          <w:p w:rsidR="006624D0" w:rsidRDefault="006624D0" w:rsidP="006624D0">
            <w:pPr>
              <w:rPr>
                <w:lang w:val="en-GB"/>
              </w:rPr>
            </w:pPr>
            <w:r>
              <w:rPr>
                <w:lang w:val="en-GB"/>
              </w:rPr>
              <w:t>TECHNIQUE</w:t>
            </w:r>
          </w:p>
        </w:tc>
        <w:tc>
          <w:tcPr>
            <w:tcW w:w="1633" w:type="dxa"/>
            <w:tcPrChange w:id="267" w:author="Carla Lopez Causape" w:date="2024-02-16T11:09:00Z">
              <w:tcPr>
                <w:tcW w:w="1687" w:type="dxa"/>
              </w:tcPr>
            </w:tcPrChange>
          </w:tcPr>
          <w:p w:rsidR="006624D0" w:rsidRDefault="006624D0" w:rsidP="00D24124">
            <w:pPr>
              <w:rPr>
                <w:lang w:val="en-GB"/>
              </w:rPr>
            </w:pPr>
            <w:r>
              <w:rPr>
                <w:lang w:val="en-GB"/>
              </w:rPr>
              <w:t>Alphanumerical</w:t>
            </w:r>
          </w:p>
        </w:tc>
        <w:tc>
          <w:tcPr>
            <w:tcW w:w="1825" w:type="dxa"/>
            <w:tcPrChange w:id="268" w:author="Carla Lopez Causape" w:date="2024-02-16T11:09:00Z">
              <w:tcPr>
                <w:tcW w:w="1605" w:type="dxa"/>
              </w:tcPr>
            </w:tcPrChange>
          </w:tcPr>
          <w:p w:rsidR="006624D0" w:rsidRDefault="006624D0" w:rsidP="00D24124">
            <w:pPr>
              <w:rPr>
                <w:lang w:val="en-GB"/>
              </w:rPr>
            </w:pPr>
            <w:r>
              <w:rPr>
                <w:lang w:val="en-GB"/>
              </w:rPr>
              <w:t>Sequencing technology</w:t>
            </w:r>
          </w:p>
        </w:tc>
        <w:tc>
          <w:tcPr>
            <w:tcW w:w="1761" w:type="dxa"/>
            <w:tcPrChange w:id="269" w:author="Carla Lopez Causape" w:date="2024-02-16T11:09:00Z">
              <w:tcPr>
                <w:tcW w:w="1403" w:type="dxa"/>
              </w:tcPr>
            </w:tcPrChange>
          </w:tcPr>
          <w:p w:rsidR="006624D0" w:rsidRDefault="006624D0" w:rsidP="006624D0">
            <w:pPr>
              <w:pStyle w:val="Prrafodelista"/>
              <w:numPr>
                <w:ilvl w:val="0"/>
                <w:numId w:val="1"/>
              </w:numPr>
              <w:rPr>
                <w:sz w:val="12"/>
                <w:lang w:val="en-GB"/>
              </w:rPr>
            </w:pPr>
            <w:r>
              <w:rPr>
                <w:sz w:val="12"/>
                <w:lang w:val="en-GB"/>
              </w:rPr>
              <w:t>Illumina</w:t>
            </w:r>
          </w:p>
          <w:p w:rsidR="006624D0" w:rsidRDefault="006624D0" w:rsidP="006624D0">
            <w:pPr>
              <w:pStyle w:val="Prrafodelista"/>
              <w:numPr>
                <w:ilvl w:val="0"/>
                <w:numId w:val="1"/>
              </w:numPr>
              <w:rPr>
                <w:sz w:val="12"/>
                <w:lang w:val="en-GB"/>
              </w:rPr>
            </w:pPr>
            <w:r>
              <w:rPr>
                <w:sz w:val="12"/>
                <w:lang w:val="en-GB"/>
              </w:rPr>
              <w:t xml:space="preserve">Oxford </w:t>
            </w:r>
            <w:proofErr w:type="spellStart"/>
            <w:r>
              <w:rPr>
                <w:sz w:val="12"/>
                <w:lang w:val="en-GB"/>
              </w:rPr>
              <w:t>Nanopore</w:t>
            </w:r>
            <w:proofErr w:type="spellEnd"/>
          </w:p>
          <w:p w:rsidR="006624D0" w:rsidRPr="006624D0" w:rsidRDefault="006624D0" w:rsidP="006624D0">
            <w:pPr>
              <w:pStyle w:val="Prrafodelista"/>
              <w:numPr>
                <w:ilvl w:val="0"/>
                <w:numId w:val="1"/>
              </w:numPr>
              <w:rPr>
                <w:sz w:val="12"/>
                <w:lang w:val="en-GB"/>
              </w:rPr>
            </w:pPr>
            <w:r>
              <w:rPr>
                <w:sz w:val="12"/>
                <w:lang w:val="en-GB"/>
              </w:rPr>
              <w:t>#ND</w:t>
            </w:r>
          </w:p>
        </w:tc>
        <w:tc>
          <w:tcPr>
            <w:tcW w:w="905" w:type="dxa"/>
            <w:tcPrChange w:id="270" w:author="Carla Lopez Causape" w:date="2024-02-16T11:09:00Z">
              <w:tcPr>
                <w:tcW w:w="1367" w:type="dxa"/>
              </w:tcPr>
            </w:tcPrChange>
          </w:tcPr>
          <w:p w:rsidR="006624D0" w:rsidRDefault="006624D0" w:rsidP="00D24124">
            <w:pPr>
              <w:rPr>
                <w:lang w:val="en-GB"/>
              </w:rPr>
            </w:pPr>
          </w:p>
        </w:tc>
      </w:tr>
      <w:tr w:rsidR="00E7750A" w:rsidRPr="006624D0" w:rsidTr="00491E36">
        <w:tc>
          <w:tcPr>
            <w:tcW w:w="493" w:type="dxa"/>
            <w:vAlign w:val="center"/>
            <w:tcPrChange w:id="271" w:author="Carla Lopez Causape" w:date="2024-02-16T11:09:00Z">
              <w:tcPr>
                <w:tcW w:w="586" w:type="dxa"/>
                <w:vAlign w:val="center"/>
              </w:tcPr>
            </w:tcPrChange>
          </w:tcPr>
          <w:p w:rsidR="00E7750A" w:rsidRPr="00A17123" w:rsidRDefault="00E7750A" w:rsidP="00D2412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□</w:t>
            </w:r>
          </w:p>
        </w:tc>
        <w:tc>
          <w:tcPr>
            <w:tcW w:w="2103" w:type="dxa"/>
            <w:tcPrChange w:id="272" w:author="Carla Lopez Causape" w:date="2024-02-16T11:09:00Z">
              <w:tcPr>
                <w:tcW w:w="1531" w:type="dxa"/>
              </w:tcPr>
            </w:tcPrChange>
          </w:tcPr>
          <w:p w:rsidR="00E7750A" w:rsidRDefault="00E7750A" w:rsidP="00D24124">
            <w:pPr>
              <w:rPr>
                <w:lang w:val="en-GB"/>
              </w:rPr>
            </w:pPr>
            <w:r>
              <w:rPr>
                <w:lang w:val="en-GB"/>
              </w:rPr>
              <w:t>PLATFORM</w:t>
            </w:r>
          </w:p>
        </w:tc>
        <w:tc>
          <w:tcPr>
            <w:tcW w:w="1633" w:type="dxa"/>
            <w:tcPrChange w:id="273" w:author="Carla Lopez Causape" w:date="2024-02-16T11:09:00Z">
              <w:tcPr>
                <w:tcW w:w="1687" w:type="dxa"/>
              </w:tcPr>
            </w:tcPrChange>
          </w:tcPr>
          <w:p w:rsidR="00E7750A" w:rsidRDefault="00E7750A" w:rsidP="00D24124">
            <w:pPr>
              <w:rPr>
                <w:lang w:val="en-GB"/>
              </w:rPr>
            </w:pPr>
            <w:r>
              <w:rPr>
                <w:lang w:val="en-GB"/>
              </w:rPr>
              <w:t>Alphanumerical</w:t>
            </w:r>
          </w:p>
        </w:tc>
        <w:tc>
          <w:tcPr>
            <w:tcW w:w="1825" w:type="dxa"/>
            <w:tcPrChange w:id="274" w:author="Carla Lopez Causape" w:date="2024-02-16T11:09:00Z">
              <w:tcPr>
                <w:tcW w:w="1605" w:type="dxa"/>
              </w:tcPr>
            </w:tcPrChange>
          </w:tcPr>
          <w:p w:rsidR="00E7750A" w:rsidRDefault="00E7750A" w:rsidP="00D24124">
            <w:pPr>
              <w:rPr>
                <w:lang w:val="en-GB"/>
              </w:rPr>
            </w:pPr>
            <w:r>
              <w:rPr>
                <w:lang w:val="en-GB"/>
              </w:rPr>
              <w:t>Platform used to sequence</w:t>
            </w:r>
          </w:p>
        </w:tc>
        <w:tc>
          <w:tcPr>
            <w:tcW w:w="1761" w:type="dxa"/>
            <w:tcPrChange w:id="275" w:author="Carla Lopez Causape" w:date="2024-02-16T11:09:00Z">
              <w:tcPr>
                <w:tcW w:w="1403" w:type="dxa"/>
              </w:tcPr>
            </w:tcPrChange>
          </w:tcPr>
          <w:p w:rsidR="00E7750A" w:rsidRDefault="00E7750A" w:rsidP="00D24124">
            <w:pPr>
              <w:pStyle w:val="Prrafodelista"/>
              <w:numPr>
                <w:ilvl w:val="0"/>
                <w:numId w:val="1"/>
              </w:numPr>
              <w:rPr>
                <w:sz w:val="12"/>
                <w:lang w:val="en-GB"/>
              </w:rPr>
            </w:pPr>
            <w:proofErr w:type="spellStart"/>
            <w:r>
              <w:rPr>
                <w:sz w:val="12"/>
                <w:lang w:val="en-GB"/>
              </w:rPr>
              <w:t>MiSeq</w:t>
            </w:r>
            <w:proofErr w:type="spellEnd"/>
            <w:r>
              <w:rPr>
                <w:sz w:val="12"/>
                <w:lang w:val="en-GB"/>
              </w:rPr>
              <w:t xml:space="preserve">, </w:t>
            </w:r>
            <w:proofErr w:type="spellStart"/>
            <w:r>
              <w:rPr>
                <w:sz w:val="12"/>
                <w:lang w:val="en-GB"/>
              </w:rPr>
              <w:t>NovaSeq</w:t>
            </w:r>
            <w:proofErr w:type="spellEnd"/>
            <w:r>
              <w:rPr>
                <w:sz w:val="12"/>
                <w:lang w:val="en-GB"/>
              </w:rPr>
              <w:t>, HiSeq2000</w:t>
            </w:r>
          </w:p>
          <w:p w:rsidR="00E7750A" w:rsidRDefault="00E7750A" w:rsidP="00D24124">
            <w:pPr>
              <w:pStyle w:val="Prrafodelista"/>
              <w:numPr>
                <w:ilvl w:val="0"/>
                <w:numId w:val="1"/>
              </w:numPr>
              <w:rPr>
                <w:sz w:val="12"/>
                <w:lang w:val="en-GB"/>
              </w:rPr>
            </w:pPr>
            <w:proofErr w:type="spellStart"/>
            <w:r>
              <w:rPr>
                <w:sz w:val="12"/>
                <w:lang w:val="en-GB"/>
              </w:rPr>
              <w:t>minION</w:t>
            </w:r>
            <w:proofErr w:type="spellEnd"/>
            <w:r>
              <w:rPr>
                <w:sz w:val="12"/>
                <w:lang w:val="en-GB"/>
              </w:rPr>
              <w:t xml:space="preserve">, </w:t>
            </w:r>
            <w:proofErr w:type="spellStart"/>
            <w:r>
              <w:rPr>
                <w:sz w:val="12"/>
                <w:lang w:val="en-GB"/>
              </w:rPr>
              <w:t>gridION</w:t>
            </w:r>
            <w:proofErr w:type="spellEnd"/>
          </w:p>
        </w:tc>
        <w:tc>
          <w:tcPr>
            <w:tcW w:w="905" w:type="dxa"/>
            <w:tcPrChange w:id="276" w:author="Carla Lopez Causape" w:date="2024-02-16T11:09:00Z">
              <w:tcPr>
                <w:tcW w:w="1367" w:type="dxa"/>
              </w:tcPr>
            </w:tcPrChange>
          </w:tcPr>
          <w:p w:rsidR="00E7750A" w:rsidRDefault="00E7750A" w:rsidP="00D24124"/>
        </w:tc>
      </w:tr>
      <w:tr w:rsidR="006624D0" w:rsidRPr="006624D0" w:rsidTr="00491E36">
        <w:tc>
          <w:tcPr>
            <w:tcW w:w="493" w:type="dxa"/>
            <w:vAlign w:val="center"/>
            <w:tcPrChange w:id="277" w:author="Carla Lopez Causape" w:date="2024-02-16T11:09:00Z">
              <w:tcPr>
                <w:tcW w:w="586" w:type="dxa"/>
                <w:vAlign w:val="center"/>
              </w:tcPr>
            </w:tcPrChange>
          </w:tcPr>
          <w:p w:rsidR="006624D0" w:rsidRDefault="006624D0" w:rsidP="00D24124">
            <w:pPr>
              <w:jc w:val="center"/>
            </w:pPr>
            <w:r w:rsidRPr="00A17123">
              <w:rPr>
                <w:rFonts w:cstheme="minorHAnsi"/>
                <w:lang w:val="en-GB"/>
              </w:rPr>
              <w:t>□</w:t>
            </w:r>
          </w:p>
        </w:tc>
        <w:tc>
          <w:tcPr>
            <w:tcW w:w="2103" w:type="dxa"/>
            <w:tcPrChange w:id="278" w:author="Carla Lopez Causape" w:date="2024-02-16T11:09:00Z">
              <w:tcPr>
                <w:tcW w:w="1531" w:type="dxa"/>
              </w:tcPr>
            </w:tcPrChange>
          </w:tcPr>
          <w:p w:rsidR="006624D0" w:rsidRDefault="006624D0" w:rsidP="00D24124">
            <w:pPr>
              <w:rPr>
                <w:lang w:val="en-GB"/>
              </w:rPr>
            </w:pPr>
            <w:commentRangeStart w:id="279"/>
            <w:r>
              <w:rPr>
                <w:lang w:val="en-GB"/>
              </w:rPr>
              <w:t>SOURCE</w:t>
            </w:r>
            <w:commentRangeEnd w:id="279"/>
            <w:r>
              <w:rPr>
                <w:rStyle w:val="Refdecomentario"/>
              </w:rPr>
              <w:commentReference w:id="279"/>
            </w:r>
          </w:p>
        </w:tc>
        <w:tc>
          <w:tcPr>
            <w:tcW w:w="1633" w:type="dxa"/>
            <w:tcPrChange w:id="280" w:author="Carla Lopez Causape" w:date="2024-02-16T11:09:00Z">
              <w:tcPr>
                <w:tcW w:w="1687" w:type="dxa"/>
              </w:tcPr>
            </w:tcPrChange>
          </w:tcPr>
          <w:p w:rsidR="006624D0" w:rsidRDefault="006624D0" w:rsidP="00D24124">
            <w:pPr>
              <w:rPr>
                <w:lang w:val="en-GB"/>
              </w:rPr>
            </w:pPr>
            <w:r>
              <w:rPr>
                <w:lang w:val="en-GB"/>
              </w:rPr>
              <w:t>Alphanumerical</w:t>
            </w:r>
          </w:p>
        </w:tc>
        <w:tc>
          <w:tcPr>
            <w:tcW w:w="1825" w:type="dxa"/>
            <w:tcPrChange w:id="281" w:author="Carla Lopez Causape" w:date="2024-02-16T11:09:00Z">
              <w:tcPr>
                <w:tcW w:w="1605" w:type="dxa"/>
              </w:tcPr>
            </w:tcPrChange>
          </w:tcPr>
          <w:p w:rsidR="006624D0" w:rsidRDefault="006624D0" w:rsidP="00D24124">
            <w:pPr>
              <w:rPr>
                <w:lang w:val="en-GB"/>
              </w:rPr>
            </w:pPr>
          </w:p>
        </w:tc>
        <w:tc>
          <w:tcPr>
            <w:tcW w:w="1761" w:type="dxa"/>
            <w:tcPrChange w:id="282" w:author="Carla Lopez Causape" w:date="2024-02-16T11:09:00Z">
              <w:tcPr>
                <w:tcW w:w="1403" w:type="dxa"/>
              </w:tcPr>
            </w:tcPrChange>
          </w:tcPr>
          <w:p w:rsidR="006624D0" w:rsidRDefault="006624D0" w:rsidP="00D24124">
            <w:pPr>
              <w:pStyle w:val="Prrafodelista"/>
              <w:numPr>
                <w:ilvl w:val="0"/>
                <w:numId w:val="1"/>
              </w:numPr>
              <w:rPr>
                <w:sz w:val="12"/>
                <w:lang w:val="en-GB"/>
              </w:rPr>
            </w:pPr>
            <w:r>
              <w:rPr>
                <w:sz w:val="12"/>
                <w:lang w:val="en-GB"/>
              </w:rPr>
              <w:t>Local</w:t>
            </w:r>
          </w:p>
          <w:p w:rsidR="006624D0" w:rsidRDefault="006624D0" w:rsidP="00D24124">
            <w:pPr>
              <w:pStyle w:val="Prrafodelista"/>
              <w:numPr>
                <w:ilvl w:val="0"/>
                <w:numId w:val="1"/>
              </w:numPr>
              <w:rPr>
                <w:sz w:val="12"/>
                <w:lang w:val="en-GB"/>
              </w:rPr>
            </w:pPr>
            <w:r>
              <w:rPr>
                <w:sz w:val="12"/>
                <w:lang w:val="en-GB"/>
              </w:rPr>
              <w:t>3</w:t>
            </w:r>
            <w:r w:rsidRPr="006624D0">
              <w:rPr>
                <w:sz w:val="12"/>
                <w:vertAlign w:val="superscript"/>
                <w:lang w:val="en-GB"/>
              </w:rPr>
              <w:t>rd</w:t>
            </w:r>
            <w:r>
              <w:rPr>
                <w:sz w:val="12"/>
                <w:lang w:val="en-GB"/>
              </w:rPr>
              <w:t xml:space="preserve"> Part</w:t>
            </w:r>
          </w:p>
          <w:p w:rsidR="006624D0" w:rsidRPr="006624D0" w:rsidRDefault="006624D0" w:rsidP="00D24124">
            <w:pPr>
              <w:pStyle w:val="Prrafodelista"/>
              <w:numPr>
                <w:ilvl w:val="0"/>
                <w:numId w:val="1"/>
              </w:numPr>
              <w:rPr>
                <w:sz w:val="12"/>
                <w:lang w:val="en-GB"/>
              </w:rPr>
            </w:pPr>
            <w:r>
              <w:rPr>
                <w:sz w:val="12"/>
                <w:lang w:val="en-GB"/>
              </w:rPr>
              <w:t>#ND</w:t>
            </w:r>
          </w:p>
        </w:tc>
        <w:tc>
          <w:tcPr>
            <w:tcW w:w="905" w:type="dxa"/>
            <w:tcPrChange w:id="283" w:author="Carla Lopez Causape" w:date="2024-02-16T11:09:00Z">
              <w:tcPr>
                <w:tcW w:w="1367" w:type="dxa"/>
              </w:tcPr>
            </w:tcPrChange>
          </w:tcPr>
          <w:p w:rsidR="006624D0" w:rsidRDefault="006624D0" w:rsidP="00D24124"/>
          <w:p w:rsidR="006624D0" w:rsidRPr="006624D0" w:rsidRDefault="006624D0" w:rsidP="00D24124"/>
        </w:tc>
      </w:tr>
      <w:tr w:rsidR="00E7750A" w:rsidRPr="005404D7" w:rsidDel="00E92220" w:rsidTr="00491E36">
        <w:trPr>
          <w:del w:id="284" w:author="Carla Lopez Causape" w:date="2024-02-16T10:55:00Z"/>
        </w:trPr>
        <w:tc>
          <w:tcPr>
            <w:tcW w:w="493" w:type="dxa"/>
            <w:vAlign w:val="center"/>
            <w:tcPrChange w:id="285" w:author="Carla Lopez Causape" w:date="2024-02-16T11:09:00Z">
              <w:tcPr>
                <w:tcW w:w="586" w:type="dxa"/>
                <w:vAlign w:val="center"/>
              </w:tcPr>
            </w:tcPrChange>
          </w:tcPr>
          <w:p w:rsidR="00E7750A" w:rsidDel="00E92220" w:rsidRDefault="00E7750A" w:rsidP="007E226E">
            <w:pPr>
              <w:jc w:val="center"/>
              <w:rPr>
                <w:del w:id="286" w:author="Carla Lopez Causape" w:date="2024-02-16T10:55:00Z"/>
              </w:rPr>
            </w:pPr>
            <w:del w:id="287" w:author="Carla Lopez Causape" w:date="2024-02-16T10:55:00Z">
              <w:r w:rsidRPr="00A17123" w:rsidDel="00E92220">
                <w:rPr>
                  <w:rFonts w:cstheme="minorHAnsi"/>
                  <w:lang w:val="en-GB"/>
                </w:rPr>
                <w:delText>□</w:delText>
              </w:r>
            </w:del>
          </w:p>
        </w:tc>
        <w:tc>
          <w:tcPr>
            <w:tcW w:w="2103" w:type="dxa"/>
            <w:tcPrChange w:id="288" w:author="Carla Lopez Causape" w:date="2024-02-16T11:09:00Z">
              <w:tcPr>
                <w:tcW w:w="1531" w:type="dxa"/>
              </w:tcPr>
            </w:tcPrChange>
          </w:tcPr>
          <w:p w:rsidR="00E7750A" w:rsidDel="00E92220" w:rsidRDefault="00E7750A" w:rsidP="007E226E">
            <w:pPr>
              <w:rPr>
                <w:del w:id="289" w:author="Carla Lopez Causape" w:date="2024-02-16T10:55:00Z"/>
                <w:lang w:val="en-GB"/>
              </w:rPr>
            </w:pPr>
            <w:del w:id="290" w:author="Carla Lopez Causape" w:date="2024-02-16T10:55:00Z">
              <w:r w:rsidDel="00E92220">
                <w:rPr>
                  <w:lang w:val="en-GB"/>
                </w:rPr>
                <w:delText>QUALITY</w:delText>
              </w:r>
            </w:del>
          </w:p>
        </w:tc>
        <w:tc>
          <w:tcPr>
            <w:tcW w:w="1633" w:type="dxa"/>
            <w:tcPrChange w:id="291" w:author="Carla Lopez Causape" w:date="2024-02-16T11:09:00Z">
              <w:tcPr>
                <w:tcW w:w="1687" w:type="dxa"/>
              </w:tcPr>
            </w:tcPrChange>
          </w:tcPr>
          <w:p w:rsidR="00E7750A" w:rsidDel="00E92220" w:rsidRDefault="00E7750A" w:rsidP="007E226E">
            <w:pPr>
              <w:rPr>
                <w:del w:id="292" w:author="Carla Lopez Causape" w:date="2024-02-16T10:55:00Z"/>
                <w:lang w:val="en-GB"/>
              </w:rPr>
            </w:pPr>
            <w:del w:id="293" w:author="Carla Lopez Causape" w:date="2024-02-16T10:55:00Z">
              <w:r w:rsidDel="00E92220">
                <w:rPr>
                  <w:lang w:val="en-GB"/>
                </w:rPr>
                <w:delText>Alphanumerical</w:delText>
              </w:r>
            </w:del>
          </w:p>
        </w:tc>
        <w:tc>
          <w:tcPr>
            <w:tcW w:w="1825" w:type="dxa"/>
            <w:tcPrChange w:id="294" w:author="Carla Lopez Causape" w:date="2024-02-16T11:09:00Z">
              <w:tcPr>
                <w:tcW w:w="1605" w:type="dxa"/>
              </w:tcPr>
            </w:tcPrChange>
          </w:tcPr>
          <w:p w:rsidR="00E7750A" w:rsidDel="00E92220" w:rsidRDefault="00E7750A" w:rsidP="007E226E">
            <w:pPr>
              <w:rPr>
                <w:del w:id="295" w:author="Carla Lopez Causape" w:date="2024-02-16T10:55:00Z"/>
                <w:lang w:val="en-GB"/>
              </w:rPr>
            </w:pPr>
            <w:del w:id="296" w:author="Carla Lopez Causape" w:date="2024-02-16T10:55:00Z">
              <w:r w:rsidDel="00E92220">
                <w:rPr>
                  <w:lang w:val="en-GB"/>
                </w:rPr>
                <w:delText xml:space="preserve">Quality analysis of </w:delText>
              </w:r>
              <w:r w:rsidRPr="00E7750A" w:rsidDel="00E92220">
                <w:rPr>
                  <w:b/>
                  <w:lang w:val="en-GB"/>
                </w:rPr>
                <w:delText>RAW data files</w:delText>
              </w:r>
            </w:del>
          </w:p>
        </w:tc>
        <w:tc>
          <w:tcPr>
            <w:tcW w:w="1761" w:type="dxa"/>
            <w:tcPrChange w:id="297" w:author="Carla Lopez Causape" w:date="2024-02-16T11:09:00Z">
              <w:tcPr>
                <w:tcW w:w="1403" w:type="dxa"/>
              </w:tcPr>
            </w:tcPrChange>
          </w:tcPr>
          <w:p w:rsidR="00E7750A" w:rsidRPr="006624D0" w:rsidDel="00E92220" w:rsidRDefault="00967B38" w:rsidP="00967B38">
            <w:pPr>
              <w:pStyle w:val="Prrafodelista"/>
              <w:numPr>
                <w:ilvl w:val="0"/>
                <w:numId w:val="1"/>
              </w:numPr>
              <w:rPr>
                <w:del w:id="298" w:author="Carla Lopez Causape" w:date="2024-02-16T10:55:00Z"/>
                <w:sz w:val="12"/>
                <w:lang w:val="en-GB"/>
              </w:rPr>
            </w:pPr>
            <w:del w:id="299" w:author="Carla Lopez Causape" w:date="2024-02-16T10:55:00Z">
              <w:r w:rsidDel="00E92220">
                <w:rPr>
                  <w:sz w:val="12"/>
                  <w:lang w:val="en-GB"/>
                </w:rPr>
                <w:delText xml:space="preserve">RAW data quality </w:delText>
              </w:r>
            </w:del>
          </w:p>
        </w:tc>
        <w:tc>
          <w:tcPr>
            <w:tcW w:w="905" w:type="dxa"/>
            <w:tcPrChange w:id="300" w:author="Carla Lopez Causape" w:date="2024-02-16T11:09:00Z">
              <w:tcPr>
                <w:tcW w:w="1367" w:type="dxa"/>
              </w:tcPr>
            </w:tcPrChange>
          </w:tcPr>
          <w:p w:rsidR="00E7750A" w:rsidDel="00E92220" w:rsidRDefault="00E7750A" w:rsidP="007E226E">
            <w:pPr>
              <w:rPr>
                <w:del w:id="301" w:author="Carla Lopez Causape" w:date="2024-02-16T10:55:00Z"/>
                <w:lang w:val="en-GB"/>
              </w:rPr>
            </w:pPr>
          </w:p>
        </w:tc>
      </w:tr>
      <w:tr w:rsidR="003F35C3" w:rsidRPr="003F35C3" w:rsidTr="00491E36">
        <w:tc>
          <w:tcPr>
            <w:tcW w:w="493" w:type="dxa"/>
            <w:vAlign w:val="center"/>
            <w:tcPrChange w:id="302" w:author="Carla Lopez Causape" w:date="2024-02-16T11:09:00Z">
              <w:tcPr>
                <w:tcW w:w="586" w:type="dxa"/>
                <w:vAlign w:val="center"/>
              </w:tcPr>
            </w:tcPrChange>
          </w:tcPr>
          <w:p w:rsidR="003F35C3" w:rsidRDefault="003F35C3" w:rsidP="006936BC">
            <w:pPr>
              <w:jc w:val="center"/>
            </w:pPr>
            <w:r w:rsidRPr="00A17123">
              <w:rPr>
                <w:rFonts w:cstheme="minorHAnsi"/>
                <w:lang w:val="en-GB"/>
              </w:rPr>
              <w:t>□</w:t>
            </w:r>
          </w:p>
        </w:tc>
        <w:tc>
          <w:tcPr>
            <w:tcW w:w="2103" w:type="dxa"/>
            <w:tcPrChange w:id="303" w:author="Carla Lopez Causape" w:date="2024-02-16T11:09:00Z">
              <w:tcPr>
                <w:tcW w:w="1531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  <w:del w:id="304" w:author="Carla Lopez Causape" w:date="2024-02-16T10:55:00Z">
              <w:r w:rsidDel="00E92220">
                <w:rPr>
                  <w:lang w:val="en-GB"/>
                </w:rPr>
                <w:delText>ANALYSIS</w:delText>
              </w:r>
            </w:del>
            <w:ins w:id="305" w:author="Carla Lopez Causape" w:date="2024-02-16T10:56:00Z">
              <w:r w:rsidR="00E92220">
                <w:rPr>
                  <w:lang w:val="en-GB"/>
                </w:rPr>
                <w:t>ST</w:t>
              </w:r>
            </w:ins>
          </w:p>
        </w:tc>
        <w:tc>
          <w:tcPr>
            <w:tcW w:w="1633" w:type="dxa"/>
            <w:tcPrChange w:id="306" w:author="Carla Lopez Causape" w:date="2024-02-16T11:09:00Z">
              <w:tcPr>
                <w:tcW w:w="1687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  <w:r>
              <w:rPr>
                <w:lang w:val="en-GB"/>
              </w:rPr>
              <w:t>Alphanumerical</w:t>
            </w:r>
          </w:p>
        </w:tc>
        <w:tc>
          <w:tcPr>
            <w:tcW w:w="1825" w:type="dxa"/>
            <w:tcPrChange w:id="307" w:author="Carla Lopez Causape" w:date="2024-02-16T11:09:00Z">
              <w:tcPr>
                <w:tcW w:w="1605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Sequencetype</w:t>
            </w:r>
            <w:proofErr w:type="spellEnd"/>
            <w:r>
              <w:rPr>
                <w:lang w:val="en-GB"/>
              </w:rPr>
              <w:t xml:space="preserve"> (MLST)</w:t>
            </w:r>
          </w:p>
        </w:tc>
        <w:tc>
          <w:tcPr>
            <w:tcW w:w="1761" w:type="dxa"/>
            <w:tcPrChange w:id="308" w:author="Carla Lopez Causape" w:date="2024-02-16T11:09:00Z">
              <w:tcPr>
                <w:tcW w:w="1403" w:type="dxa"/>
              </w:tcPr>
            </w:tcPrChange>
          </w:tcPr>
          <w:p w:rsidR="003F35C3" w:rsidRDefault="003F35C3" w:rsidP="00C85230">
            <w:pPr>
              <w:pStyle w:val="Prrafodelista"/>
              <w:numPr>
                <w:ilvl w:val="0"/>
                <w:numId w:val="2"/>
              </w:numPr>
              <w:rPr>
                <w:sz w:val="12"/>
              </w:rPr>
            </w:pPr>
            <w:proofErr w:type="spellStart"/>
            <w:r w:rsidRPr="00C85230">
              <w:rPr>
                <w:sz w:val="12"/>
              </w:rPr>
              <w:t>acs</w:t>
            </w:r>
            <w:r>
              <w:rPr>
                <w:sz w:val="12"/>
              </w:rPr>
              <w:t>A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aroE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guaA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mutL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nuoD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ppsA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trpE</w:t>
            </w:r>
            <w:proofErr w:type="spellEnd"/>
          </w:p>
          <w:p w:rsidR="003F35C3" w:rsidRPr="00C85230" w:rsidRDefault="003F35C3" w:rsidP="00C85230">
            <w:pPr>
              <w:pStyle w:val="Prrafodelista"/>
              <w:numPr>
                <w:ilvl w:val="0"/>
                <w:numId w:val="2"/>
              </w:numPr>
              <w:rPr>
                <w:sz w:val="12"/>
                <w:lang w:val="en-GB"/>
              </w:rPr>
            </w:pPr>
            <w:commentRangeStart w:id="309"/>
            <w:proofErr w:type="spellStart"/>
            <w:r w:rsidRPr="00C85230">
              <w:rPr>
                <w:sz w:val="12"/>
                <w:lang w:val="en-GB"/>
              </w:rPr>
              <w:t>A</w:t>
            </w:r>
            <w:r>
              <w:rPr>
                <w:sz w:val="12"/>
                <w:lang w:val="en-GB"/>
              </w:rPr>
              <w:t>nalized</w:t>
            </w:r>
            <w:proofErr w:type="spellEnd"/>
            <w:r>
              <w:rPr>
                <w:sz w:val="12"/>
                <w:lang w:val="en-GB"/>
              </w:rPr>
              <w:t xml:space="preserve"> MLST through allel</w:t>
            </w:r>
            <w:r w:rsidRPr="00C85230">
              <w:rPr>
                <w:sz w:val="12"/>
                <w:lang w:val="en-GB"/>
              </w:rPr>
              <w:t>e combination</w:t>
            </w:r>
            <w:commentRangeEnd w:id="309"/>
            <w:r>
              <w:rPr>
                <w:rStyle w:val="Refdecomentario"/>
              </w:rPr>
              <w:commentReference w:id="309"/>
            </w:r>
          </w:p>
        </w:tc>
        <w:tc>
          <w:tcPr>
            <w:tcW w:w="905" w:type="dxa"/>
            <w:tcPrChange w:id="310" w:author="Carla Lopez Causape" w:date="2024-02-16T11:09:00Z">
              <w:tcPr>
                <w:tcW w:w="1367" w:type="dxa"/>
              </w:tcPr>
            </w:tcPrChange>
          </w:tcPr>
          <w:p w:rsidR="003F35C3" w:rsidRPr="00C85230" w:rsidRDefault="003F35C3" w:rsidP="00D24124">
            <w:pPr>
              <w:rPr>
                <w:lang w:val="en-GB"/>
              </w:rPr>
            </w:pPr>
          </w:p>
        </w:tc>
      </w:tr>
      <w:tr w:rsidR="00491E36" w:rsidRPr="003F35C3" w:rsidTr="00491E36">
        <w:trPr>
          <w:ins w:id="311" w:author="Carla Lopez Causape" w:date="2024-02-16T11:08:00Z"/>
        </w:trPr>
        <w:tc>
          <w:tcPr>
            <w:tcW w:w="493" w:type="dxa"/>
            <w:vAlign w:val="center"/>
            <w:tcPrChange w:id="312" w:author="Carla Lopez Causape" w:date="2024-02-16T11:09:00Z">
              <w:tcPr>
                <w:tcW w:w="586" w:type="dxa"/>
                <w:vAlign w:val="center"/>
              </w:tcPr>
            </w:tcPrChange>
          </w:tcPr>
          <w:p w:rsidR="00491E36" w:rsidRPr="00A17123" w:rsidRDefault="00491E36" w:rsidP="006936BC">
            <w:pPr>
              <w:jc w:val="center"/>
              <w:rPr>
                <w:ins w:id="313" w:author="Carla Lopez Causape" w:date="2024-02-16T11:08:00Z"/>
                <w:rFonts w:cstheme="minorHAnsi"/>
                <w:lang w:val="en-GB"/>
              </w:rPr>
            </w:pPr>
          </w:p>
        </w:tc>
        <w:tc>
          <w:tcPr>
            <w:tcW w:w="2103" w:type="dxa"/>
            <w:tcPrChange w:id="314" w:author="Carla Lopez Causape" w:date="2024-02-16T11:09:00Z">
              <w:tcPr>
                <w:tcW w:w="1531" w:type="dxa"/>
              </w:tcPr>
            </w:tcPrChange>
          </w:tcPr>
          <w:p w:rsidR="00491E36" w:rsidDel="00E92220" w:rsidRDefault="00491E36" w:rsidP="00D24124">
            <w:pPr>
              <w:rPr>
                <w:ins w:id="315" w:author="Carla Lopez Causape" w:date="2024-02-16T11:08:00Z"/>
                <w:lang w:val="en-GB"/>
              </w:rPr>
            </w:pPr>
            <w:ins w:id="316" w:author="Carla Lopez Causape" w:date="2024-02-16T11:08:00Z">
              <w:r>
                <w:rPr>
                  <w:lang w:val="en-GB"/>
                </w:rPr>
                <w:t>O-type</w:t>
              </w:r>
            </w:ins>
          </w:p>
        </w:tc>
        <w:tc>
          <w:tcPr>
            <w:tcW w:w="1633" w:type="dxa"/>
            <w:tcPrChange w:id="317" w:author="Carla Lopez Causape" w:date="2024-02-16T11:09:00Z">
              <w:tcPr>
                <w:tcW w:w="1687" w:type="dxa"/>
              </w:tcPr>
            </w:tcPrChange>
          </w:tcPr>
          <w:p w:rsidR="00491E36" w:rsidRDefault="00491E36" w:rsidP="00D24124">
            <w:pPr>
              <w:rPr>
                <w:ins w:id="318" w:author="Carla Lopez Causape" w:date="2024-02-16T11:08:00Z"/>
                <w:lang w:val="en-GB"/>
              </w:rPr>
            </w:pPr>
          </w:p>
        </w:tc>
        <w:tc>
          <w:tcPr>
            <w:tcW w:w="1825" w:type="dxa"/>
            <w:tcPrChange w:id="319" w:author="Carla Lopez Causape" w:date="2024-02-16T11:09:00Z">
              <w:tcPr>
                <w:tcW w:w="1605" w:type="dxa"/>
              </w:tcPr>
            </w:tcPrChange>
          </w:tcPr>
          <w:p w:rsidR="00491E36" w:rsidRDefault="00491E36" w:rsidP="00D24124">
            <w:pPr>
              <w:rPr>
                <w:ins w:id="320" w:author="Carla Lopez Causape" w:date="2024-02-16T11:08:00Z"/>
                <w:lang w:val="en-GB"/>
              </w:rPr>
            </w:pPr>
            <w:ins w:id="321" w:author="Carla Lopez Causape" w:date="2024-02-16T11:08:00Z">
              <w:r>
                <w:rPr>
                  <w:lang w:val="en-GB"/>
                </w:rPr>
                <w:t>O-antigen type</w:t>
              </w:r>
            </w:ins>
          </w:p>
        </w:tc>
        <w:tc>
          <w:tcPr>
            <w:tcW w:w="1761" w:type="dxa"/>
            <w:tcPrChange w:id="322" w:author="Carla Lopez Causape" w:date="2024-02-16T11:09:00Z">
              <w:tcPr>
                <w:tcW w:w="1403" w:type="dxa"/>
              </w:tcPr>
            </w:tcPrChange>
          </w:tcPr>
          <w:p w:rsidR="00491E36" w:rsidRPr="00C85230" w:rsidRDefault="00491E36" w:rsidP="00C85230">
            <w:pPr>
              <w:pStyle w:val="Prrafodelista"/>
              <w:numPr>
                <w:ilvl w:val="0"/>
                <w:numId w:val="2"/>
              </w:numPr>
              <w:rPr>
                <w:ins w:id="323" w:author="Carla Lopez Causape" w:date="2024-02-16T11:08:00Z"/>
                <w:sz w:val="12"/>
              </w:rPr>
            </w:pPr>
          </w:p>
        </w:tc>
        <w:tc>
          <w:tcPr>
            <w:tcW w:w="905" w:type="dxa"/>
            <w:tcPrChange w:id="324" w:author="Carla Lopez Causape" w:date="2024-02-16T11:09:00Z">
              <w:tcPr>
                <w:tcW w:w="1367" w:type="dxa"/>
              </w:tcPr>
            </w:tcPrChange>
          </w:tcPr>
          <w:p w:rsidR="00491E36" w:rsidRPr="00C85230" w:rsidRDefault="00491E36" w:rsidP="00D24124">
            <w:pPr>
              <w:rPr>
                <w:ins w:id="325" w:author="Carla Lopez Causape" w:date="2024-02-16T11:08:00Z"/>
                <w:lang w:val="en-GB"/>
              </w:rPr>
            </w:pPr>
          </w:p>
        </w:tc>
      </w:tr>
      <w:tr w:rsidR="003F35C3" w:rsidTr="00491E36">
        <w:tc>
          <w:tcPr>
            <w:tcW w:w="493" w:type="dxa"/>
            <w:vAlign w:val="center"/>
            <w:tcPrChange w:id="326" w:author="Carla Lopez Causape" w:date="2024-02-16T11:09:00Z">
              <w:tcPr>
                <w:tcW w:w="586" w:type="dxa"/>
                <w:vAlign w:val="center"/>
              </w:tcPr>
            </w:tcPrChange>
          </w:tcPr>
          <w:p w:rsidR="003F35C3" w:rsidRDefault="003F35C3" w:rsidP="00D24124">
            <w:pPr>
              <w:jc w:val="center"/>
            </w:pPr>
            <w:r w:rsidRPr="00A17123">
              <w:rPr>
                <w:rFonts w:cstheme="minorHAnsi"/>
                <w:lang w:val="en-GB"/>
              </w:rPr>
              <w:t>□</w:t>
            </w:r>
          </w:p>
        </w:tc>
        <w:tc>
          <w:tcPr>
            <w:tcW w:w="2103" w:type="dxa"/>
            <w:tcPrChange w:id="327" w:author="Carla Lopez Causape" w:date="2024-02-16T11:09:00Z">
              <w:tcPr>
                <w:tcW w:w="1531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  <w:del w:id="328" w:author="Carla Lopez Causape" w:date="2024-02-16T10:56:00Z">
              <w:r w:rsidDel="00E92220">
                <w:rPr>
                  <w:lang w:val="en-GB"/>
                </w:rPr>
                <w:delText>ANALYSIS</w:delText>
              </w:r>
            </w:del>
            <w:ins w:id="329" w:author="Carla Lopez Causape" w:date="2024-02-16T10:56:00Z">
              <w:r w:rsidR="00E92220">
                <w:rPr>
                  <w:lang w:val="en-GB"/>
                </w:rPr>
                <w:t>RESISTOME</w:t>
              </w:r>
            </w:ins>
          </w:p>
        </w:tc>
        <w:tc>
          <w:tcPr>
            <w:tcW w:w="1633" w:type="dxa"/>
            <w:tcPrChange w:id="330" w:author="Carla Lopez Causape" w:date="2024-02-16T11:09:00Z">
              <w:tcPr>
                <w:tcW w:w="1687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  <w:r>
              <w:rPr>
                <w:lang w:val="en-GB"/>
              </w:rPr>
              <w:t>Alphanumerical</w:t>
            </w:r>
          </w:p>
        </w:tc>
        <w:tc>
          <w:tcPr>
            <w:tcW w:w="1825" w:type="dxa"/>
            <w:tcPrChange w:id="331" w:author="Carla Lopez Causape" w:date="2024-02-16T11:09:00Z">
              <w:tcPr>
                <w:tcW w:w="1605" w:type="dxa"/>
              </w:tcPr>
            </w:tcPrChange>
          </w:tcPr>
          <w:p w:rsidR="003F35C3" w:rsidRDefault="00E92220" w:rsidP="00D24124">
            <w:pPr>
              <w:rPr>
                <w:lang w:val="en-GB"/>
              </w:rPr>
            </w:pPr>
            <w:ins w:id="332" w:author="Carla Lopez Causape" w:date="2024-02-16T10:57:00Z">
              <w:r>
                <w:rPr>
                  <w:lang w:val="en-GB"/>
                </w:rPr>
                <w:t xml:space="preserve">Horizontally </w:t>
              </w:r>
            </w:ins>
            <w:ins w:id="333" w:author="Carla Lopez Causape" w:date="2024-02-16T10:59:00Z">
              <w:r>
                <w:rPr>
                  <w:lang w:val="en-GB"/>
                </w:rPr>
                <w:t>a</w:t>
              </w:r>
            </w:ins>
            <w:ins w:id="334" w:author="Carla Lopez Causape" w:date="2024-02-16T10:57:00Z">
              <w:r>
                <w:rPr>
                  <w:lang w:val="en-GB"/>
                </w:rPr>
                <w:t>cquired</w:t>
              </w:r>
              <w:r>
                <w:rPr>
                  <w:lang w:val="en-GB"/>
                </w:rPr>
                <w:t xml:space="preserve">  </w:t>
              </w:r>
            </w:ins>
            <w:ins w:id="335" w:author="Carla Lopez Causape" w:date="2024-02-16T10:59:00Z">
              <w:r>
                <w:rPr>
                  <w:lang w:val="en-GB"/>
                </w:rPr>
                <w:t>r</w:t>
              </w:r>
            </w:ins>
            <w:del w:id="336" w:author="Carla Lopez Causape" w:date="2024-02-16T10:59:00Z">
              <w:r w:rsidR="003F35C3" w:rsidDel="00E92220">
                <w:rPr>
                  <w:lang w:val="en-GB"/>
                </w:rPr>
                <w:delText>R</w:delText>
              </w:r>
            </w:del>
            <w:r w:rsidR="003F35C3">
              <w:rPr>
                <w:lang w:val="en-GB"/>
              </w:rPr>
              <w:t>esist</w:t>
            </w:r>
            <w:ins w:id="337" w:author="Carla Lopez Causape" w:date="2024-02-16T10:59:00Z">
              <w:r>
                <w:rPr>
                  <w:lang w:val="en-GB"/>
                </w:rPr>
                <w:t xml:space="preserve">ance </w:t>
              </w:r>
              <w:proofErr w:type="spellStart"/>
              <w:r>
                <w:rPr>
                  <w:lang w:val="en-GB"/>
                </w:rPr>
                <w:t>determinants</w:t>
              </w:r>
            </w:ins>
            <w:r w:rsidR="003F35C3">
              <w:rPr>
                <w:lang w:val="en-GB"/>
              </w:rPr>
              <w:t>ome</w:t>
            </w:r>
            <w:proofErr w:type="spellEnd"/>
            <w:r w:rsidR="003F35C3">
              <w:rPr>
                <w:lang w:val="en-GB"/>
              </w:rPr>
              <w:t xml:space="preserve"> analysis</w:t>
            </w:r>
          </w:p>
        </w:tc>
        <w:tc>
          <w:tcPr>
            <w:tcW w:w="1761" w:type="dxa"/>
            <w:tcPrChange w:id="338" w:author="Carla Lopez Causape" w:date="2024-02-16T11:09:00Z">
              <w:tcPr>
                <w:tcW w:w="1403" w:type="dxa"/>
              </w:tcPr>
            </w:tcPrChange>
          </w:tcPr>
          <w:p w:rsidR="003F35C3" w:rsidRDefault="003F35C3" w:rsidP="00D24124">
            <w:pPr>
              <w:pStyle w:val="Prrafodelista"/>
              <w:numPr>
                <w:ilvl w:val="0"/>
                <w:numId w:val="2"/>
              </w:numPr>
              <w:rPr>
                <w:ins w:id="339" w:author="Carla Lopez Causape" w:date="2024-02-16T11:02:00Z"/>
                <w:sz w:val="12"/>
                <w:lang w:val="en-GB"/>
              </w:rPr>
            </w:pPr>
            <w:del w:id="340" w:author="Carla Lopez Causape" w:date="2024-02-16T10:58:00Z">
              <w:r w:rsidDel="00E92220">
                <w:rPr>
                  <w:sz w:val="12"/>
                  <w:lang w:val="en-GB"/>
                </w:rPr>
                <w:delText>Aminoacid Chan</w:delText>
              </w:r>
            </w:del>
            <w:proofErr w:type="spellStart"/>
            <w:r>
              <w:rPr>
                <w:sz w:val="12"/>
                <w:lang w:val="en-GB"/>
              </w:rPr>
              <w:t>ges</w:t>
            </w:r>
            <w:proofErr w:type="spellEnd"/>
            <w:r>
              <w:rPr>
                <w:sz w:val="12"/>
                <w:lang w:val="en-GB"/>
              </w:rPr>
              <w:t xml:space="preserve"> and </w:t>
            </w:r>
            <w:proofErr w:type="spellStart"/>
            <w:r>
              <w:rPr>
                <w:sz w:val="12"/>
                <w:lang w:val="en-GB"/>
              </w:rPr>
              <w:t>InDels</w:t>
            </w:r>
            <w:proofErr w:type="spellEnd"/>
          </w:p>
          <w:p w:rsidR="00E92220" w:rsidRDefault="00E92220" w:rsidP="00D24124">
            <w:pPr>
              <w:pStyle w:val="Prrafodelista"/>
              <w:numPr>
                <w:ilvl w:val="0"/>
                <w:numId w:val="2"/>
              </w:numPr>
              <w:rPr>
                <w:ins w:id="341" w:author="Carla Lopez Causape" w:date="2024-02-16T11:02:00Z"/>
                <w:sz w:val="12"/>
                <w:lang w:val="en-GB"/>
              </w:rPr>
            </w:pPr>
            <w:commentRangeStart w:id="342"/>
            <w:ins w:id="343" w:author="Carla Lopez Causape" w:date="2024-02-16T11:02:00Z">
              <w:r>
                <w:rPr>
                  <w:sz w:val="12"/>
                  <w:lang w:val="en-GB"/>
                </w:rPr>
                <w:t>Beta-</w:t>
              </w:r>
              <w:proofErr w:type="spellStart"/>
              <w:r>
                <w:rPr>
                  <w:sz w:val="12"/>
                  <w:lang w:val="en-GB"/>
                </w:rPr>
                <w:t>lactamasas</w:t>
              </w:r>
              <w:proofErr w:type="spellEnd"/>
            </w:ins>
          </w:p>
          <w:p w:rsidR="00E92220" w:rsidRDefault="00E92220" w:rsidP="00D24124">
            <w:pPr>
              <w:pStyle w:val="Prrafodelista"/>
              <w:numPr>
                <w:ilvl w:val="0"/>
                <w:numId w:val="2"/>
              </w:numPr>
              <w:rPr>
                <w:ins w:id="344" w:author="Carla Lopez Causape" w:date="2024-02-16T11:02:00Z"/>
                <w:sz w:val="12"/>
                <w:lang w:val="en-GB"/>
              </w:rPr>
            </w:pPr>
            <w:ins w:id="345" w:author="Carla Lopez Causape" w:date="2024-02-16T11:02:00Z">
              <w:r>
                <w:rPr>
                  <w:sz w:val="12"/>
                  <w:lang w:val="en-GB"/>
                </w:rPr>
                <w:t>AMES</w:t>
              </w:r>
            </w:ins>
          </w:p>
          <w:p w:rsidR="00E92220" w:rsidRPr="006624D0" w:rsidRDefault="00E92220" w:rsidP="00D24124">
            <w:pPr>
              <w:pStyle w:val="Prrafodelista"/>
              <w:numPr>
                <w:ilvl w:val="0"/>
                <w:numId w:val="2"/>
              </w:numPr>
              <w:rPr>
                <w:sz w:val="12"/>
                <w:lang w:val="en-GB"/>
              </w:rPr>
            </w:pPr>
            <w:ins w:id="346" w:author="Carla Lopez Causape" w:date="2024-02-16T11:02:00Z">
              <w:r>
                <w:rPr>
                  <w:sz w:val="12"/>
                  <w:lang w:val="en-GB"/>
                </w:rPr>
                <w:t>Others</w:t>
              </w:r>
              <w:commentRangeEnd w:id="342"/>
              <w:r>
                <w:rPr>
                  <w:rStyle w:val="Refdecomentario"/>
                </w:rPr>
                <w:commentReference w:id="342"/>
              </w:r>
            </w:ins>
          </w:p>
        </w:tc>
        <w:tc>
          <w:tcPr>
            <w:tcW w:w="905" w:type="dxa"/>
            <w:tcPrChange w:id="347" w:author="Carla Lopez Causape" w:date="2024-02-16T11:09:00Z">
              <w:tcPr>
                <w:tcW w:w="1367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</w:p>
        </w:tc>
      </w:tr>
      <w:tr w:rsidR="003F35C3" w:rsidTr="00491E36">
        <w:tc>
          <w:tcPr>
            <w:tcW w:w="493" w:type="dxa"/>
            <w:vAlign w:val="center"/>
            <w:tcPrChange w:id="348" w:author="Carla Lopez Causape" w:date="2024-02-16T11:09:00Z">
              <w:tcPr>
                <w:tcW w:w="586" w:type="dxa"/>
                <w:vAlign w:val="center"/>
              </w:tcPr>
            </w:tcPrChange>
          </w:tcPr>
          <w:p w:rsidR="003F35C3" w:rsidRDefault="003F35C3" w:rsidP="006936BC">
            <w:pPr>
              <w:jc w:val="center"/>
            </w:pPr>
            <w:r w:rsidRPr="00A17123">
              <w:rPr>
                <w:rFonts w:cstheme="minorHAnsi"/>
                <w:lang w:val="en-GB"/>
              </w:rPr>
              <w:t>□</w:t>
            </w:r>
          </w:p>
        </w:tc>
        <w:tc>
          <w:tcPr>
            <w:tcW w:w="2103" w:type="dxa"/>
            <w:tcPrChange w:id="349" w:author="Carla Lopez Causape" w:date="2024-02-16T11:09:00Z">
              <w:tcPr>
                <w:tcW w:w="1531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</w:p>
        </w:tc>
        <w:tc>
          <w:tcPr>
            <w:tcW w:w="1633" w:type="dxa"/>
            <w:tcPrChange w:id="350" w:author="Carla Lopez Causape" w:date="2024-02-16T11:09:00Z">
              <w:tcPr>
                <w:tcW w:w="1687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</w:p>
        </w:tc>
        <w:tc>
          <w:tcPr>
            <w:tcW w:w="1825" w:type="dxa"/>
            <w:tcPrChange w:id="351" w:author="Carla Lopez Causape" w:date="2024-02-16T11:09:00Z">
              <w:tcPr>
                <w:tcW w:w="1605" w:type="dxa"/>
              </w:tcPr>
            </w:tcPrChange>
          </w:tcPr>
          <w:p w:rsidR="003F35C3" w:rsidRDefault="003F35C3" w:rsidP="00E92220">
            <w:pPr>
              <w:rPr>
                <w:lang w:val="en-GB"/>
              </w:rPr>
            </w:pPr>
            <w:del w:id="352" w:author="Carla Lopez Causape" w:date="2024-02-16T10:57:00Z">
              <w:r w:rsidDel="00E92220">
                <w:rPr>
                  <w:lang w:val="en-GB"/>
                </w:rPr>
                <w:delText xml:space="preserve">Horizontally </w:delText>
              </w:r>
            </w:del>
            <w:ins w:id="353" w:author="Carla Lopez Causape" w:date="2024-02-16T10:57:00Z">
              <w:r w:rsidR="00E92220">
                <w:rPr>
                  <w:lang w:val="en-GB"/>
                </w:rPr>
                <w:t>Mutational</w:t>
              </w:r>
              <w:r w:rsidR="00E92220">
                <w:rPr>
                  <w:lang w:val="en-GB"/>
                </w:rPr>
                <w:t xml:space="preserve"> </w:t>
              </w:r>
            </w:ins>
            <w:del w:id="354" w:author="Carla Lopez Causape" w:date="2024-02-16T10:57:00Z">
              <w:r w:rsidDel="00E92220">
                <w:rPr>
                  <w:lang w:val="en-GB"/>
                </w:rPr>
                <w:delText>Acquired</w:delText>
              </w:r>
            </w:del>
          </w:p>
        </w:tc>
        <w:tc>
          <w:tcPr>
            <w:tcW w:w="1761" w:type="dxa"/>
            <w:tcPrChange w:id="355" w:author="Carla Lopez Causape" w:date="2024-02-16T11:09:00Z">
              <w:tcPr>
                <w:tcW w:w="1403" w:type="dxa"/>
              </w:tcPr>
            </w:tcPrChange>
          </w:tcPr>
          <w:p w:rsidR="003F35C3" w:rsidDel="00E92220" w:rsidRDefault="003F35C3" w:rsidP="00D24124">
            <w:pPr>
              <w:pStyle w:val="Prrafodelista"/>
              <w:numPr>
                <w:ilvl w:val="0"/>
                <w:numId w:val="3"/>
              </w:numPr>
              <w:rPr>
                <w:del w:id="356" w:author="Carla Lopez Causape" w:date="2024-02-16T11:00:00Z"/>
                <w:sz w:val="12"/>
              </w:rPr>
            </w:pPr>
            <w:del w:id="357" w:author="Carla Lopez Causape" w:date="2024-02-16T11:00:00Z">
              <w:r w:rsidDel="00E92220">
                <w:rPr>
                  <w:sz w:val="12"/>
                </w:rPr>
                <w:delText>EMA</w:delText>
              </w:r>
            </w:del>
          </w:p>
          <w:p w:rsidR="00E92220" w:rsidRDefault="003F35C3" w:rsidP="00D24124">
            <w:pPr>
              <w:pStyle w:val="Prrafodelista"/>
              <w:numPr>
                <w:ilvl w:val="0"/>
                <w:numId w:val="3"/>
              </w:numPr>
              <w:rPr>
                <w:ins w:id="358" w:author="Carla Lopez Causape" w:date="2024-02-16T11:03:00Z"/>
                <w:sz w:val="12"/>
              </w:rPr>
            </w:pPr>
            <w:del w:id="359" w:author="Carla Lopez Causape" w:date="2024-02-16T11:00:00Z">
              <w:r w:rsidDel="00E92220">
                <w:rPr>
                  <w:sz w:val="12"/>
                </w:rPr>
                <w:delText>BLA</w:delText>
              </w:r>
            </w:del>
          </w:p>
          <w:p w:rsidR="00E92220" w:rsidRPr="00967B38" w:rsidRDefault="00E92220" w:rsidP="00E92220">
            <w:pPr>
              <w:pStyle w:val="Prrafodelista"/>
              <w:numPr>
                <w:ilvl w:val="0"/>
                <w:numId w:val="3"/>
              </w:numPr>
              <w:rPr>
                <w:sz w:val="12"/>
              </w:rPr>
            </w:pPr>
            <w:commentRangeStart w:id="360"/>
            <w:proofErr w:type="spellStart"/>
            <w:ins w:id="361" w:author="Carla Lopez Causape" w:date="2024-02-16T11:04:00Z">
              <w:r>
                <w:rPr>
                  <w:sz w:val="12"/>
                </w:rPr>
                <w:t>List</w:t>
              </w:r>
              <w:proofErr w:type="spellEnd"/>
              <w:r>
                <w:rPr>
                  <w:sz w:val="12"/>
                </w:rPr>
                <w:t xml:space="preserve"> of </w:t>
              </w:r>
              <w:proofErr w:type="spellStart"/>
              <w:r>
                <w:rPr>
                  <w:sz w:val="12"/>
                </w:rPr>
                <w:t>chromosomic</w:t>
              </w:r>
              <w:proofErr w:type="spellEnd"/>
              <w:r>
                <w:rPr>
                  <w:sz w:val="12"/>
                </w:rPr>
                <w:t xml:space="preserve"> AR </w:t>
              </w:r>
              <w:proofErr w:type="spellStart"/>
              <w:r>
                <w:rPr>
                  <w:sz w:val="12"/>
                </w:rPr>
                <w:t>related</w:t>
              </w:r>
              <w:proofErr w:type="spellEnd"/>
              <w:r>
                <w:rPr>
                  <w:sz w:val="12"/>
                </w:rPr>
                <w:t xml:space="preserve">  genes </w:t>
              </w:r>
            </w:ins>
            <w:commentRangeEnd w:id="360"/>
            <w:ins w:id="362" w:author="Carla Lopez Causape" w:date="2024-02-16T11:05:00Z">
              <w:r>
                <w:rPr>
                  <w:rStyle w:val="Refdecomentario"/>
                </w:rPr>
                <w:commentReference w:id="360"/>
              </w:r>
            </w:ins>
          </w:p>
        </w:tc>
        <w:tc>
          <w:tcPr>
            <w:tcW w:w="905" w:type="dxa"/>
            <w:tcPrChange w:id="363" w:author="Carla Lopez Causape" w:date="2024-02-16T11:09:00Z">
              <w:tcPr>
                <w:tcW w:w="1367" w:type="dxa"/>
              </w:tcPr>
            </w:tcPrChange>
          </w:tcPr>
          <w:p w:rsidR="003F35C3" w:rsidRPr="00967B38" w:rsidRDefault="003F35C3" w:rsidP="00D24124"/>
        </w:tc>
      </w:tr>
      <w:tr w:rsidR="00E92220" w:rsidTr="00491E36">
        <w:trPr>
          <w:ins w:id="364" w:author="Carla Lopez Causape" w:date="2024-02-16T10:56:00Z"/>
        </w:trPr>
        <w:tc>
          <w:tcPr>
            <w:tcW w:w="493" w:type="dxa"/>
            <w:vAlign w:val="center"/>
            <w:tcPrChange w:id="365" w:author="Carla Lopez Causape" w:date="2024-02-16T11:09:00Z">
              <w:tcPr>
                <w:tcW w:w="586" w:type="dxa"/>
                <w:vAlign w:val="center"/>
              </w:tcPr>
            </w:tcPrChange>
          </w:tcPr>
          <w:p w:rsidR="00E92220" w:rsidRPr="00A17123" w:rsidRDefault="00E92220" w:rsidP="006936BC">
            <w:pPr>
              <w:jc w:val="center"/>
              <w:rPr>
                <w:ins w:id="366" w:author="Carla Lopez Causape" w:date="2024-02-16T10:56:00Z"/>
                <w:rFonts w:cstheme="minorHAnsi"/>
                <w:lang w:val="en-GB"/>
              </w:rPr>
            </w:pPr>
          </w:p>
        </w:tc>
        <w:tc>
          <w:tcPr>
            <w:tcW w:w="2103" w:type="dxa"/>
            <w:tcPrChange w:id="367" w:author="Carla Lopez Causape" w:date="2024-02-16T11:09:00Z">
              <w:tcPr>
                <w:tcW w:w="1531" w:type="dxa"/>
              </w:tcPr>
            </w:tcPrChange>
          </w:tcPr>
          <w:p w:rsidR="00E92220" w:rsidRDefault="00491E36" w:rsidP="00D24124">
            <w:pPr>
              <w:rPr>
                <w:ins w:id="368" w:author="Carla Lopez Causape" w:date="2024-02-16T10:56:00Z"/>
                <w:lang w:val="en-GB"/>
              </w:rPr>
            </w:pPr>
            <w:ins w:id="369" w:author="Carla Lopez Causape" w:date="2024-02-16T11:05:00Z">
              <w:r>
                <w:rPr>
                  <w:lang w:val="en-GB"/>
                </w:rPr>
                <w:t>VIRULENCE MARKERS</w:t>
              </w:r>
            </w:ins>
          </w:p>
        </w:tc>
        <w:tc>
          <w:tcPr>
            <w:tcW w:w="1633" w:type="dxa"/>
            <w:tcPrChange w:id="370" w:author="Carla Lopez Causape" w:date="2024-02-16T11:09:00Z">
              <w:tcPr>
                <w:tcW w:w="1687" w:type="dxa"/>
              </w:tcPr>
            </w:tcPrChange>
          </w:tcPr>
          <w:p w:rsidR="00E92220" w:rsidRDefault="00E92220" w:rsidP="00D24124">
            <w:pPr>
              <w:rPr>
                <w:ins w:id="371" w:author="Carla Lopez Causape" w:date="2024-02-16T10:56:00Z"/>
                <w:lang w:val="en-GB"/>
              </w:rPr>
            </w:pPr>
          </w:p>
        </w:tc>
        <w:tc>
          <w:tcPr>
            <w:tcW w:w="1825" w:type="dxa"/>
            <w:tcPrChange w:id="372" w:author="Carla Lopez Causape" w:date="2024-02-16T11:09:00Z">
              <w:tcPr>
                <w:tcW w:w="1605" w:type="dxa"/>
              </w:tcPr>
            </w:tcPrChange>
          </w:tcPr>
          <w:p w:rsidR="00E92220" w:rsidRDefault="00E92220" w:rsidP="00D24124">
            <w:pPr>
              <w:rPr>
                <w:ins w:id="373" w:author="Carla Lopez Causape" w:date="2024-02-16T10:56:00Z"/>
                <w:lang w:val="en-GB"/>
              </w:rPr>
            </w:pPr>
          </w:p>
        </w:tc>
        <w:tc>
          <w:tcPr>
            <w:tcW w:w="1761" w:type="dxa"/>
            <w:tcPrChange w:id="374" w:author="Carla Lopez Causape" w:date="2024-02-16T11:09:00Z">
              <w:tcPr>
                <w:tcW w:w="1403" w:type="dxa"/>
              </w:tcPr>
            </w:tcPrChange>
          </w:tcPr>
          <w:p w:rsidR="00E92220" w:rsidRDefault="00491E36" w:rsidP="00491E36">
            <w:pPr>
              <w:pStyle w:val="Prrafodelista"/>
              <w:ind w:left="360"/>
              <w:rPr>
                <w:ins w:id="375" w:author="Carla Lopez Causape" w:date="2024-02-16T10:56:00Z"/>
                <w:sz w:val="12"/>
              </w:rPr>
              <w:pPrChange w:id="376" w:author="Carla Lopez Causape" w:date="2024-02-16T11:07:00Z">
                <w:pPr>
                  <w:pStyle w:val="Prrafodelista"/>
                  <w:numPr>
                    <w:numId w:val="3"/>
                  </w:numPr>
                  <w:ind w:left="360" w:hanging="360"/>
                </w:pPr>
              </w:pPrChange>
            </w:pPr>
            <w:proofErr w:type="spellStart"/>
            <w:ins w:id="377" w:author="Carla Lopez Causape" w:date="2024-02-16T11:07:00Z">
              <w:r>
                <w:rPr>
                  <w:lang w:val="en-GB"/>
                </w:rPr>
                <w:t>exoS</w:t>
              </w:r>
              <w:proofErr w:type="spellEnd"/>
              <w:r>
                <w:rPr>
                  <w:lang w:val="en-GB"/>
                </w:rPr>
                <w:t xml:space="preserve">, </w:t>
              </w:r>
              <w:proofErr w:type="spellStart"/>
              <w:r>
                <w:rPr>
                  <w:lang w:val="en-GB"/>
                </w:rPr>
                <w:t>exoU</w:t>
              </w:r>
              <w:proofErr w:type="spellEnd"/>
              <w:r>
                <w:rPr>
                  <w:lang w:val="en-GB"/>
                </w:rPr>
                <w:t xml:space="preserve">, </w:t>
              </w:r>
              <w:proofErr w:type="spellStart"/>
              <w:r>
                <w:rPr>
                  <w:lang w:val="en-GB"/>
                </w:rPr>
                <w:t>exoT</w:t>
              </w:r>
              <w:proofErr w:type="spellEnd"/>
              <w:r>
                <w:rPr>
                  <w:lang w:val="en-GB"/>
                </w:rPr>
                <w:t xml:space="preserve">, </w:t>
              </w:r>
              <w:proofErr w:type="spellStart"/>
              <w:r>
                <w:rPr>
                  <w:lang w:val="en-GB"/>
                </w:rPr>
                <w:t>exoY</w:t>
              </w:r>
            </w:ins>
            <w:proofErr w:type="spellEnd"/>
          </w:p>
        </w:tc>
        <w:tc>
          <w:tcPr>
            <w:tcW w:w="905" w:type="dxa"/>
            <w:tcPrChange w:id="378" w:author="Carla Lopez Causape" w:date="2024-02-16T11:09:00Z">
              <w:tcPr>
                <w:tcW w:w="1367" w:type="dxa"/>
              </w:tcPr>
            </w:tcPrChange>
          </w:tcPr>
          <w:p w:rsidR="00E92220" w:rsidRPr="00967B38" w:rsidRDefault="00E92220" w:rsidP="00D24124">
            <w:pPr>
              <w:rPr>
                <w:ins w:id="379" w:author="Carla Lopez Causape" w:date="2024-02-16T10:56:00Z"/>
              </w:rPr>
            </w:pPr>
          </w:p>
        </w:tc>
      </w:tr>
      <w:tr w:rsidR="00E92220" w:rsidTr="00491E36">
        <w:trPr>
          <w:ins w:id="380" w:author="Carla Lopez Causape" w:date="2024-02-16T10:56:00Z"/>
        </w:trPr>
        <w:tc>
          <w:tcPr>
            <w:tcW w:w="493" w:type="dxa"/>
            <w:vAlign w:val="center"/>
            <w:tcPrChange w:id="381" w:author="Carla Lopez Causape" w:date="2024-02-16T11:09:00Z">
              <w:tcPr>
                <w:tcW w:w="586" w:type="dxa"/>
                <w:vAlign w:val="center"/>
              </w:tcPr>
            </w:tcPrChange>
          </w:tcPr>
          <w:p w:rsidR="00E92220" w:rsidRPr="00A17123" w:rsidRDefault="00E92220" w:rsidP="006936BC">
            <w:pPr>
              <w:jc w:val="center"/>
              <w:rPr>
                <w:ins w:id="382" w:author="Carla Lopez Causape" w:date="2024-02-16T10:56:00Z"/>
                <w:rFonts w:cstheme="minorHAnsi"/>
                <w:lang w:val="en-GB"/>
              </w:rPr>
            </w:pPr>
          </w:p>
        </w:tc>
        <w:tc>
          <w:tcPr>
            <w:tcW w:w="2103" w:type="dxa"/>
            <w:tcPrChange w:id="383" w:author="Carla Lopez Causape" w:date="2024-02-16T11:09:00Z">
              <w:tcPr>
                <w:tcW w:w="1531" w:type="dxa"/>
              </w:tcPr>
            </w:tcPrChange>
          </w:tcPr>
          <w:p w:rsidR="00E92220" w:rsidRDefault="00491E36" w:rsidP="00D24124">
            <w:pPr>
              <w:rPr>
                <w:ins w:id="384" w:author="Carla Lopez Causape" w:date="2024-02-16T10:56:00Z"/>
                <w:lang w:val="en-GB"/>
              </w:rPr>
            </w:pPr>
            <w:ins w:id="385" w:author="Carla Lopez Causape" w:date="2024-02-16T11:06:00Z">
              <w:r>
                <w:rPr>
                  <w:lang w:val="en-GB"/>
                </w:rPr>
                <w:t>MUTOME</w:t>
              </w:r>
            </w:ins>
          </w:p>
        </w:tc>
        <w:tc>
          <w:tcPr>
            <w:tcW w:w="1633" w:type="dxa"/>
            <w:tcPrChange w:id="386" w:author="Carla Lopez Causape" w:date="2024-02-16T11:09:00Z">
              <w:tcPr>
                <w:tcW w:w="1687" w:type="dxa"/>
              </w:tcPr>
            </w:tcPrChange>
          </w:tcPr>
          <w:p w:rsidR="00E92220" w:rsidRDefault="00E92220" w:rsidP="00D24124">
            <w:pPr>
              <w:rPr>
                <w:ins w:id="387" w:author="Carla Lopez Causape" w:date="2024-02-16T10:56:00Z"/>
                <w:lang w:val="en-GB"/>
              </w:rPr>
            </w:pPr>
          </w:p>
        </w:tc>
        <w:tc>
          <w:tcPr>
            <w:tcW w:w="1825" w:type="dxa"/>
            <w:tcPrChange w:id="388" w:author="Carla Lopez Causape" w:date="2024-02-16T11:09:00Z">
              <w:tcPr>
                <w:tcW w:w="1605" w:type="dxa"/>
              </w:tcPr>
            </w:tcPrChange>
          </w:tcPr>
          <w:p w:rsidR="00E92220" w:rsidRDefault="00E92220" w:rsidP="00D24124">
            <w:pPr>
              <w:rPr>
                <w:ins w:id="389" w:author="Carla Lopez Causape" w:date="2024-02-16T10:56:00Z"/>
                <w:lang w:val="en-GB"/>
              </w:rPr>
            </w:pPr>
          </w:p>
        </w:tc>
        <w:tc>
          <w:tcPr>
            <w:tcW w:w="1761" w:type="dxa"/>
            <w:tcPrChange w:id="390" w:author="Carla Lopez Causape" w:date="2024-02-16T11:09:00Z">
              <w:tcPr>
                <w:tcW w:w="1403" w:type="dxa"/>
              </w:tcPr>
            </w:tcPrChange>
          </w:tcPr>
          <w:p w:rsidR="00E92220" w:rsidRDefault="00491E36" w:rsidP="00D24124">
            <w:pPr>
              <w:pStyle w:val="Prrafodelista"/>
              <w:numPr>
                <w:ilvl w:val="0"/>
                <w:numId w:val="3"/>
              </w:numPr>
              <w:rPr>
                <w:ins w:id="391" w:author="Carla Lopez Causape" w:date="2024-02-16T10:56:00Z"/>
                <w:sz w:val="12"/>
              </w:rPr>
            </w:pPr>
            <w:proofErr w:type="spellStart"/>
            <w:ins w:id="392" w:author="Carla Lopez Causape" w:date="2024-02-16T11:07:00Z">
              <w:r>
                <w:rPr>
                  <w:sz w:val="12"/>
                </w:rPr>
                <w:t>List</w:t>
              </w:r>
              <w:proofErr w:type="spellEnd"/>
              <w:r>
                <w:rPr>
                  <w:sz w:val="12"/>
                </w:rPr>
                <w:t xml:space="preserve"> of </w:t>
              </w:r>
              <w:proofErr w:type="spellStart"/>
              <w:r>
                <w:rPr>
                  <w:sz w:val="12"/>
                </w:rPr>
                <w:t>chromosomic</w:t>
              </w:r>
              <w:proofErr w:type="spellEnd"/>
              <w:r>
                <w:rPr>
                  <w:sz w:val="12"/>
                </w:rPr>
                <w:t xml:space="preserve"> genes </w:t>
              </w:r>
            </w:ins>
          </w:p>
        </w:tc>
        <w:tc>
          <w:tcPr>
            <w:tcW w:w="905" w:type="dxa"/>
            <w:tcPrChange w:id="393" w:author="Carla Lopez Causape" w:date="2024-02-16T11:09:00Z">
              <w:tcPr>
                <w:tcW w:w="1367" w:type="dxa"/>
              </w:tcPr>
            </w:tcPrChange>
          </w:tcPr>
          <w:p w:rsidR="00E92220" w:rsidRPr="00967B38" w:rsidRDefault="00E92220" w:rsidP="00D24124">
            <w:pPr>
              <w:rPr>
                <w:ins w:id="394" w:author="Carla Lopez Causape" w:date="2024-02-16T10:56:00Z"/>
              </w:rPr>
            </w:pPr>
          </w:p>
        </w:tc>
      </w:tr>
      <w:tr w:rsidR="003F35C3" w:rsidDel="00491E36" w:rsidTr="00491E36">
        <w:trPr>
          <w:del w:id="395" w:author="Carla Lopez Causape" w:date="2024-02-16T11:09:00Z"/>
        </w:trPr>
        <w:tc>
          <w:tcPr>
            <w:tcW w:w="493" w:type="dxa"/>
            <w:vAlign w:val="center"/>
            <w:tcPrChange w:id="396" w:author="Carla Lopez Causape" w:date="2024-02-16T11:09:00Z">
              <w:tcPr>
                <w:tcW w:w="586" w:type="dxa"/>
                <w:vAlign w:val="center"/>
              </w:tcPr>
            </w:tcPrChange>
          </w:tcPr>
          <w:p w:rsidR="003F35C3" w:rsidDel="00491E36" w:rsidRDefault="003F35C3" w:rsidP="006936BC">
            <w:pPr>
              <w:jc w:val="center"/>
              <w:rPr>
                <w:del w:id="397" w:author="Carla Lopez Causape" w:date="2024-02-16T11:09:00Z"/>
              </w:rPr>
            </w:pPr>
            <w:bookmarkStart w:id="398" w:name="_GoBack"/>
            <w:bookmarkEnd w:id="398"/>
            <w:del w:id="399" w:author="Carla Lopez Causape" w:date="2024-02-16T11:09:00Z">
              <w:r w:rsidRPr="00A17123" w:rsidDel="00491E36">
                <w:rPr>
                  <w:rFonts w:cstheme="minorHAnsi"/>
                  <w:lang w:val="en-GB"/>
                </w:rPr>
                <w:delText>□</w:delText>
              </w:r>
            </w:del>
          </w:p>
        </w:tc>
        <w:tc>
          <w:tcPr>
            <w:tcW w:w="2103" w:type="dxa"/>
            <w:tcPrChange w:id="400" w:author="Carla Lopez Causape" w:date="2024-02-16T11:09:00Z">
              <w:tcPr>
                <w:tcW w:w="1531" w:type="dxa"/>
              </w:tcPr>
            </w:tcPrChange>
          </w:tcPr>
          <w:p w:rsidR="003F35C3" w:rsidDel="00491E36" w:rsidRDefault="003F35C3" w:rsidP="00D24124">
            <w:pPr>
              <w:rPr>
                <w:del w:id="401" w:author="Carla Lopez Causape" w:date="2024-02-16T11:09:00Z"/>
                <w:lang w:val="en-GB"/>
              </w:rPr>
            </w:pPr>
          </w:p>
        </w:tc>
        <w:tc>
          <w:tcPr>
            <w:tcW w:w="1633" w:type="dxa"/>
            <w:tcPrChange w:id="402" w:author="Carla Lopez Causape" w:date="2024-02-16T11:09:00Z">
              <w:tcPr>
                <w:tcW w:w="1687" w:type="dxa"/>
              </w:tcPr>
            </w:tcPrChange>
          </w:tcPr>
          <w:p w:rsidR="003F35C3" w:rsidDel="00491E36" w:rsidRDefault="003F35C3" w:rsidP="00D24124">
            <w:pPr>
              <w:rPr>
                <w:del w:id="403" w:author="Carla Lopez Causape" w:date="2024-02-16T11:09:00Z"/>
                <w:lang w:val="en-GB"/>
              </w:rPr>
            </w:pPr>
          </w:p>
        </w:tc>
        <w:tc>
          <w:tcPr>
            <w:tcW w:w="1825" w:type="dxa"/>
            <w:tcPrChange w:id="404" w:author="Carla Lopez Causape" w:date="2024-02-16T11:09:00Z">
              <w:tcPr>
                <w:tcW w:w="1605" w:type="dxa"/>
              </w:tcPr>
            </w:tcPrChange>
          </w:tcPr>
          <w:p w:rsidR="003F35C3" w:rsidDel="00491E36" w:rsidRDefault="003F35C3" w:rsidP="00D24124">
            <w:pPr>
              <w:rPr>
                <w:del w:id="405" w:author="Carla Lopez Causape" w:date="2024-02-16T11:09:00Z"/>
                <w:lang w:val="en-GB"/>
              </w:rPr>
            </w:pPr>
            <w:del w:id="406" w:author="Carla Lopez Causape" w:date="2024-02-16T11:09:00Z">
              <w:r w:rsidDel="00491E36">
                <w:rPr>
                  <w:lang w:val="en-GB"/>
                </w:rPr>
                <w:delText>Other genes of interest</w:delText>
              </w:r>
            </w:del>
          </w:p>
        </w:tc>
        <w:tc>
          <w:tcPr>
            <w:tcW w:w="1761" w:type="dxa"/>
            <w:tcPrChange w:id="407" w:author="Carla Lopez Causape" w:date="2024-02-16T11:09:00Z">
              <w:tcPr>
                <w:tcW w:w="1403" w:type="dxa"/>
              </w:tcPr>
            </w:tcPrChange>
          </w:tcPr>
          <w:p w:rsidR="003F35C3" w:rsidDel="00491E36" w:rsidRDefault="003F35C3" w:rsidP="00D24124">
            <w:pPr>
              <w:pStyle w:val="Prrafodelista"/>
              <w:numPr>
                <w:ilvl w:val="0"/>
                <w:numId w:val="3"/>
              </w:numPr>
              <w:rPr>
                <w:del w:id="408" w:author="Carla Lopez Causape" w:date="2024-02-16T11:09:00Z"/>
                <w:sz w:val="12"/>
              </w:rPr>
            </w:pPr>
            <w:del w:id="409" w:author="Carla Lopez Causape" w:date="2024-02-16T11:09:00Z">
              <w:r w:rsidRPr="00967B38" w:rsidDel="00491E36">
                <w:rPr>
                  <w:sz w:val="12"/>
                </w:rPr>
                <w:delText>SSTIII – exoS, exoU, exoY, exo</w:delText>
              </w:r>
              <w:r w:rsidDel="00491E36">
                <w:rPr>
                  <w:sz w:val="12"/>
                </w:rPr>
                <w:delText>T</w:delText>
              </w:r>
            </w:del>
          </w:p>
          <w:p w:rsidR="003F35C3" w:rsidRPr="00967B38" w:rsidDel="00491E36" w:rsidRDefault="003F35C3" w:rsidP="00967B38">
            <w:pPr>
              <w:pStyle w:val="Prrafodelista"/>
              <w:numPr>
                <w:ilvl w:val="0"/>
                <w:numId w:val="3"/>
              </w:numPr>
              <w:rPr>
                <w:del w:id="410" w:author="Carla Lopez Causape" w:date="2024-02-16T11:09:00Z"/>
                <w:sz w:val="12"/>
              </w:rPr>
            </w:pPr>
            <w:del w:id="411" w:author="Carla Lopez Causape" w:date="2024-02-16T11:09:00Z">
              <w:r w:rsidDel="00491E36">
                <w:rPr>
                  <w:sz w:val="12"/>
                </w:rPr>
                <w:delText>Hypermutation – mutS, mutL, mutY</w:delText>
              </w:r>
            </w:del>
          </w:p>
        </w:tc>
        <w:tc>
          <w:tcPr>
            <w:tcW w:w="905" w:type="dxa"/>
            <w:tcPrChange w:id="412" w:author="Carla Lopez Causape" w:date="2024-02-16T11:09:00Z">
              <w:tcPr>
                <w:tcW w:w="1367" w:type="dxa"/>
              </w:tcPr>
            </w:tcPrChange>
          </w:tcPr>
          <w:p w:rsidR="003F35C3" w:rsidRPr="00967B38" w:rsidDel="00491E36" w:rsidRDefault="003F35C3" w:rsidP="00D24124">
            <w:pPr>
              <w:rPr>
                <w:del w:id="413" w:author="Carla Lopez Causape" w:date="2024-02-16T11:09:00Z"/>
              </w:rPr>
            </w:pPr>
          </w:p>
        </w:tc>
      </w:tr>
      <w:tr w:rsidR="003F35C3" w:rsidTr="00491E36">
        <w:tc>
          <w:tcPr>
            <w:tcW w:w="493" w:type="dxa"/>
            <w:vAlign w:val="center"/>
            <w:tcPrChange w:id="414" w:author="Carla Lopez Causape" w:date="2024-02-16T11:09:00Z">
              <w:tcPr>
                <w:tcW w:w="586" w:type="dxa"/>
                <w:vAlign w:val="center"/>
              </w:tcPr>
            </w:tcPrChange>
          </w:tcPr>
          <w:p w:rsidR="003F35C3" w:rsidRDefault="003F35C3" w:rsidP="00D24124">
            <w:pPr>
              <w:jc w:val="center"/>
            </w:pPr>
            <w:r w:rsidRPr="00A17123">
              <w:rPr>
                <w:rFonts w:cstheme="minorHAnsi"/>
                <w:lang w:val="en-GB"/>
              </w:rPr>
              <w:t>□</w:t>
            </w:r>
          </w:p>
        </w:tc>
        <w:tc>
          <w:tcPr>
            <w:tcW w:w="2103" w:type="dxa"/>
            <w:tcPrChange w:id="415" w:author="Carla Lopez Causape" w:date="2024-02-16T11:09:00Z">
              <w:tcPr>
                <w:tcW w:w="1531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  <w:r>
              <w:rPr>
                <w:lang w:val="en-GB"/>
              </w:rPr>
              <w:t>ALIGNMENT</w:t>
            </w:r>
          </w:p>
        </w:tc>
        <w:tc>
          <w:tcPr>
            <w:tcW w:w="1633" w:type="dxa"/>
            <w:tcPrChange w:id="416" w:author="Carla Lopez Causape" w:date="2024-02-16T11:09:00Z">
              <w:tcPr>
                <w:tcW w:w="1687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  <w:r>
              <w:rPr>
                <w:lang w:val="en-GB"/>
              </w:rPr>
              <w:t>File</w:t>
            </w:r>
          </w:p>
        </w:tc>
        <w:tc>
          <w:tcPr>
            <w:tcW w:w="1825" w:type="dxa"/>
            <w:tcPrChange w:id="417" w:author="Carla Lopez Causape" w:date="2024-02-16T11:09:00Z">
              <w:tcPr>
                <w:tcW w:w="1605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  <w:commentRangeStart w:id="418"/>
            <w:r>
              <w:rPr>
                <w:lang w:val="en-GB"/>
              </w:rPr>
              <w:t>De Novo assembly</w:t>
            </w:r>
            <w:commentRangeEnd w:id="418"/>
            <w:r>
              <w:rPr>
                <w:rStyle w:val="Refdecomentario"/>
              </w:rPr>
              <w:commentReference w:id="418"/>
            </w:r>
          </w:p>
        </w:tc>
        <w:tc>
          <w:tcPr>
            <w:tcW w:w="1761" w:type="dxa"/>
            <w:tcPrChange w:id="419" w:author="Carla Lopez Causape" w:date="2024-02-16T11:09:00Z">
              <w:tcPr>
                <w:tcW w:w="1403" w:type="dxa"/>
              </w:tcPr>
            </w:tcPrChange>
          </w:tcPr>
          <w:p w:rsidR="003F35C3" w:rsidRPr="006624D0" w:rsidRDefault="003F35C3" w:rsidP="00D24124">
            <w:pPr>
              <w:pStyle w:val="Prrafodelista"/>
              <w:numPr>
                <w:ilvl w:val="0"/>
                <w:numId w:val="3"/>
              </w:numPr>
              <w:rPr>
                <w:sz w:val="12"/>
                <w:lang w:val="en-GB"/>
              </w:rPr>
            </w:pPr>
          </w:p>
        </w:tc>
        <w:tc>
          <w:tcPr>
            <w:tcW w:w="905" w:type="dxa"/>
            <w:tcPrChange w:id="420" w:author="Carla Lopez Causape" w:date="2024-02-16T11:09:00Z">
              <w:tcPr>
                <w:tcW w:w="1367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</w:p>
        </w:tc>
      </w:tr>
      <w:tr w:rsidR="003F35C3" w:rsidTr="00491E36">
        <w:tc>
          <w:tcPr>
            <w:tcW w:w="493" w:type="dxa"/>
            <w:vAlign w:val="center"/>
            <w:tcPrChange w:id="421" w:author="Carla Lopez Causape" w:date="2024-02-16T11:09:00Z">
              <w:tcPr>
                <w:tcW w:w="586" w:type="dxa"/>
                <w:vAlign w:val="center"/>
              </w:tcPr>
            </w:tcPrChange>
          </w:tcPr>
          <w:p w:rsidR="003F35C3" w:rsidRDefault="003F35C3" w:rsidP="00D24124">
            <w:pPr>
              <w:jc w:val="center"/>
            </w:pPr>
            <w:r w:rsidRPr="00A17123">
              <w:rPr>
                <w:rFonts w:cstheme="minorHAnsi"/>
                <w:lang w:val="en-GB"/>
              </w:rPr>
              <w:t>□</w:t>
            </w:r>
          </w:p>
        </w:tc>
        <w:tc>
          <w:tcPr>
            <w:tcW w:w="2103" w:type="dxa"/>
            <w:tcPrChange w:id="422" w:author="Carla Lopez Causape" w:date="2024-02-16T11:09:00Z">
              <w:tcPr>
                <w:tcW w:w="1531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</w:p>
        </w:tc>
        <w:tc>
          <w:tcPr>
            <w:tcW w:w="1633" w:type="dxa"/>
            <w:tcPrChange w:id="423" w:author="Carla Lopez Causape" w:date="2024-02-16T11:09:00Z">
              <w:tcPr>
                <w:tcW w:w="1687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</w:p>
        </w:tc>
        <w:tc>
          <w:tcPr>
            <w:tcW w:w="1825" w:type="dxa"/>
            <w:tcPrChange w:id="424" w:author="Carla Lopez Causape" w:date="2024-02-16T11:09:00Z">
              <w:tcPr>
                <w:tcW w:w="1605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</w:p>
        </w:tc>
        <w:tc>
          <w:tcPr>
            <w:tcW w:w="1761" w:type="dxa"/>
            <w:tcPrChange w:id="425" w:author="Carla Lopez Causape" w:date="2024-02-16T11:09:00Z">
              <w:tcPr>
                <w:tcW w:w="1403" w:type="dxa"/>
              </w:tcPr>
            </w:tcPrChange>
          </w:tcPr>
          <w:p w:rsidR="003F35C3" w:rsidRPr="006624D0" w:rsidRDefault="003F35C3" w:rsidP="00D24124">
            <w:pPr>
              <w:pStyle w:val="Prrafodelista"/>
              <w:numPr>
                <w:ilvl w:val="0"/>
                <w:numId w:val="1"/>
              </w:numPr>
              <w:rPr>
                <w:sz w:val="12"/>
                <w:lang w:val="en-GB"/>
              </w:rPr>
            </w:pPr>
          </w:p>
        </w:tc>
        <w:tc>
          <w:tcPr>
            <w:tcW w:w="905" w:type="dxa"/>
            <w:tcPrChange w:id="426" w:author="Carla Lopez Causape" w:date="2024-02-16T11:09:00Z">
              <w:tcPr>
                <w:tcW w:w="1367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</w:p>
        </w:tc>
      </w:tr>
      <w:tr w:rsidR="003F35C3" w:rsidTr="00491E36">
        <w:tc>
          <w:tcPr>
            <w:tcW w:w="493" w:type="dxa"/>
            <w:vAlign w:val="center"/>
            <w:tcPrChange w:id="427" w:author="Carla Lopez Causape" w:date="2024-02-16T11:09:00Z">
              <w:tcPr>
                <w:tcW w:w="586" w:type="dxa"/>
                <w:vAlign w:val="center"/>
              </w:tcPr>
            </w:tcPrChange>
          </w:tcPr>
          <w:p w:rsidR="003F35C3" w:rsidRDefault="003F35C3" w:rsidP="00D24124">
            <w:pPr>
              <w:jc w:val="center"/>
            </w:pPr>
            <w:r w:rsidRPr="00A17123">
              <w:rPr>
                <w:rFonts w:cstheme="minorHAnsi"/>
                <w:lang w:val="en-GB"/>
              </w:rPr>
              <w:t>□</w:t>
            </w:r>
          </w:p>
        </w:tc>
        <w:tc>
          <w:tcPr>
            <w:tcW w:w="2103" w:type="dxa"/>
            <w:tcPrChange w:id="428" w:author="Carla Lopez Causape" w:date="2024-02-16T11:09:00Z">
              <w:tcPr>
                <w:tcW w:w="1531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  <w:r>
              <w:rPr>
                <w:lang w:val="en-GB"/>
              </w:rPr>
              <w:t>RAW DATA</w:t>
            </w:r>
          </w:p>
        </w:tc>
        <w:tc>
          <w:tcPr>
            <w:tcW w:w="1633" w:type="dxa"/>
            <w:tcPrChange w:id="429" w:author="Carla Lopez Causape" w:date="2024-02-16T11:09:00Z">
              <w:tcPr>
                <w:tcW w:w="1687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  <w:r>
              <w:rPr>
                <w:lang w:val="en-GB"/>
              </w:rPr>
              <w:t>File</w:t>
            </w:r>
          </w:p>
        </w:tc>
        <w:tc>
          <w:tcPr>
            <w:tcW w:w="1825" w:type="dxa"/>
            <w:tcPrChange w:id="430" w:author="Carla Lopez Causape" w:date="2024-02-16T11:09:00Z">
              <w:tcPr>
                <w:tcW w:w="1605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Fastq</w:t>
            </w:r>
            <w:proofErr w:type="spellEnd"/>
          </w:p>
        </w:tc>
        <w:tc>
          <w:tcPr>
            <w:tcW w:w="1761" w:type="dxa"/>
            <w:tcPrChange w:id="431" w:author="Carla Lopez Causape" w:date="2024-02-16T11:09:00Z">
              <w:tcPr>
                <w:tcW w:w="1403" w:type="dxa"/>
              </w:tcPr>
            </w:tcPrChange>
          </w:tcPr>
          <w:p w:rsidR="003F35C3" w:rsidRPr="006624D0" w:rsidRDefault="003F35C3" w:rsidP="00D24124">
            <w:pPr>
              <w:pStyle w:val="Prrafodelista"/>
              <w:numPr>
                <w:ilvl w:val="0"/>
                <w:numId w:val="1"/>
              </w:numPr>
              <w:rPr>
                <w:sz w:val="12"/>
                <w:lang w:val="en-GB"/>
              </w:rPr>
            </w:pPr>
            <w:proofErr w:type="spellStart"/>
            <w:r>
              <w:rPr>
                <w:sz w:val="12"/>
                <w:lang w:val="en-GB"/>
              </w:rPr>
              <w:t>Fastq</w:t>
            </w:r>
            <w:proofErr w:type="spellEnd"/>
          </w:p>
        </w:tc>
        <w:tc>
          <w:tcPr>
            <w:tcW w:w="905" w:type="dxa"/>
            <w:tcPrChange w:id="432" w:author="Carla Lopez Causape" w:date="2024-02-16T11:09:00Z">
              <w:tcPr>
                <w:tcW w:w="1367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</w:p>
        </w:tc>
      </w:tr>
      <w:tr w:rsidR="003F35C3" w:rsidTr="00491E36">
        <w:tc>
          <w:tcPr>
            <w:tcW w:w="493" w:type="dxa"/>
            <w:vAlign w:val="center"/>
            <w:tcPrChange w:id="433" w:author="Carla Lopez Causape" w:date="2024-02-16T11:09:00Z">
              <w:tcPr>
                <w:tcW w:w="586" w:type="dxa"/>
                <w:vAlign w:val="center"/>
              </w:tcPr>
            </w:tcPrChange>
          </w:tcPr>
          <w:p w:rsidR="003F35C3" w:rsidRPr="00A17123" w:rsidRDefault="003F35C3" w:rsidP="00D24124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103" w:type="dxa"/>
            <w:tcPrChange w:id="434" w:author="Carla Lopez Causape" w:date="2024-02-16T11:09:00Z">
              <w:tcPr>
                <w:tcW w:w="1531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</w:p>
        </w:tc>
        <w:tc>
          <w:tcPr>
            <w:tcW w:w="1633" w:type="dxa"/>
            <w:tcPrChange w:id="435" w:author="Carla Lopez Causape" w:date="2024-02-16T11:09:00Z">
              <w:tcPr>
                <w:tcW w:w="1687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</w:p>
        </w:tc>
        <w:tc>
          <w:tcPr>
            <w:tcW w:w="1825" w:type="dxa"/>
            <w:tcPrChange w:id="436" w:author="Carla Lopez Causape" w:date="2024-02-16T11:09:00Z">
              <w:tcPr>
                <w:tcW w:w="1605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</w:p>
        </w:tc>
        <w:tc>
          <w:tcPr>
            <w:tcW w:w="1761" w:type="dxa"/>
            <w:tcPrChange w:id="437" w:author="Carla Lopez Causape" w:date="2024-02-16T11:09:00Z">
              <w:tcPr>
                <w:tcW w:w="1403" w:type="dxa"/>
              </w:tcPr>
            </w:tcPrChange>
          </w:tcPr>
          <w:p w:rsidR="003F35C3" w:rsidRPr="006624D0" w:rsidRDefault="003F35C3" w:rsidP="00D24124">
            <w:pPr>
              <w:pStyle w:val="Prrafodelista"/>
              <w:numPr>
                <w:ilvl w:val="0"/>
                <w:numId w:val="1"/>
              </w:numPr>
              <w:rPr>
                <w:sz w:val="12"/>
                <w:lang w:val="en-GB"/>
              </w:rPr>
            </w:pPr>
          </w:p>
        </w:tc>
        <w:tc>
          <w:tcPr>
            <w:tcW w:w="905" w:type="dxa"/>
            <w:tcPrChange w:id="438" w:author="Carla Lopez Causape" w:date="2024-02-16T11:09:00Z">
              <w:tcPr>
                <w:tcW w:w="1367" w:type="dxa"/>
              </w:tcPr>
            </w:tcPrChange>
          </w:tcPr>
          <w:p w:rsidR="003F35C3" w:rsidRDefault="003F35C3" w:rsidP="00D24124">
            <w:pPr>
              <w:rPr>
                <w:lang w:val="en-GB"/>
              </w:rPr>
            </w:pPr>
          </w:p>
        </w:tc>
      </w:tr>
    </w:tbl>
    <w:p w:rsidR="006624D0" w:rsidRDefault="006624D0">
      <w:pPr>
        <w:rPr>
          <w:lang w:val="en-GB"/>
        </w:rPr>
      </w:pPr>
    </w:p>
    <w:p w:rsidR="006A7E59" w:rsidRDefault="006A7E59">
      <w:pPr>
        <w:rPr>
          <w:lang w:val="en-GB"/>
        </w:rPr>
      </w:pPr>
    </w:p>
    <w:p w:rsidR="006A7E59" w:rsidRDefault="006A7E59">
      <w:pPr>
        <w:rPr>
          <w:lang w:val="en-GB"/>
        </w:rPr>
      </w:pPr>
    </w:p>
    <w:p w:rsidR="006A7E59" w:rsidRDefault="006A7E59">
      <w:pPr>
        <w:rPr>
          <w:lang w:val="en-GB"/>
        </w:rPr>
      </w:pPr>
      <w:r w:rsidRPr="006A7E59">
        <w:rPr>
          <w:lang w:val="en-GB"/>
        </w:rPr>
        <w:t xml:space="preserve"># ID (alphanumerical): Unique </w:t>
      </w:r>
      <w:r>
        <w:rPr>
          <w:lang w:val="en-GB"/>
        </w:rPr>
        <w:t xml:space="preserve">identifier </w:t>
      </w:r>
      <w:r w:rsidRPr="006A7E59">
        <w:rPr>
          <w:lang w:val="en-GB"/>
        </w:rPr>
        <w:t>for a strain</w:t>
      </w:r>
    </w:p>
    <w:p w:rsidR="006A7E59" w:rsidRDefault="006A7E59">
      <w:pPr>
        <w:rPr>
          <w:lang w:val="en-GB"/>
        </w:rPr>
      </w:pPr>
      <w:r>
        <w:rPr>
          <w:lang w:val="en-GB"/>
        </w:rPr>
        <w:t># SEQUENCETYPE_MLST (NUMERICAL): SEQUENCETYPE DEFIN</w:t>
      </w:r>
    </w:p>
    <w:p w:rsidR="006A7E59" w:rsidRPr="006A7E59" w:rsidRDefault="006A7E59">
      <w:pPr>
        <w:rPr>
          <w:lang w:val="en-GB"/>
        </w:rPr>
      </w:pPr>
    </w:p>
    <w:sectPr w:rsidR="006A7E59" w:rsidRPr="006A7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a Lopez Causape" w:date="2024-02-16T11:09:00Z" w:initials="CLC">
    <w:p w:rsidR="00D514B6" w:rsidRDefault="00D514B6">
      <w:pPr>
        <w:pStyle w:val="Textocomentario"/>
      </w:pPr>
      <w:r>
        <w:rPr>
          <w:rStyle w:val="Refdecomentario"/>
        </w:rPr>
        <w:annotationRef/>
      </w:r>
      <w:r>
        <w:t xml:space="preserve">Posibilidad de que dos aislados tengan el mismo nombre. Posible solución: Combinar como ID </w:t>
      </w:r>
      <w:proofErr w:type="spellStart"/>
      <w:r>
        <w:t>aislado_proyecto</w:t>
      </w:r>
      <w:proofErr w:type="spellEnd"/>
      <w:r>
        <w:t>?</w:t>
      </w:r>
    </w:p>
  </w:comment>
  <w:comment w:id="3" w:author="Carla Lopez Causape" w:date="2024-02-16T11:09:00Z" w:initials="CLC">
    <w:p w:rsidR="00D514B6" w:rsidRDefault="00D514B6">
      <w:pPr>
        <w:pStyle w:val="Textocomentario"/>
      </w:pPr>
      <w:r>
        <w:rPr>
          <w:rStyle w:val="Refdecomentario"/>
        </w:rPr>
        <w:annotationRef/>
      </w:r>
      <w:proofErr w:type="spellStart"/>
      <w:r>
        <w:t>Values</w:t>
      </w:r>
      <w:proofErr w:type="spellEnd"/>
      <w:r>
        <w:t xml:space="preserve">: </w:t>
      </w:r>
      <w:proofErr w:type="spellStart"/>
      <w:r w:rsidR="000628C5">
        <w:t>Clinical</w:t>
      </w:r>
      <w:proofErr w:type="spellEnd"/>
      <w:r w:rsidR="000628C5">
        <w:t xml:space="preserve"> </w:t>
      </w:r>
      <w:r>
        <w:t xml:space="preserve">/ </w:t>
      </w:r>
      <w:proofErr w:type="spellStart"/>
      <w:r w:rsidR="000628C5">
        <w:t>Laboratory</w:t>
      </w:r>
      <w:proofErr w:type="spellEnd"/>
      <w:r w:rsidR="000628C5">
        <w:t xml:space="preserve"> </w:t>
      </w:r>
      <w:proofErr w:type="spellStart"/>
      <w:r w:rsidR="000628C5">
        <w:t>mutants</w:t>
      </w:r>
      <w:proofErr w:type="spellEnd"/>
      <w:r w:rsidR="000628C5">
        <w:t xml:space="preserve"> / </w:t>
      </w:r>
      <w:proofErr w:type="spellStart"/>
      <w:r w:rsidR="000628C5">
        <w:t>Others</w:t>
      </w:r>
      <w:proofErr w:type="spellEnd"/>
      <w:r w:rsidR="000628C5">
        <w:t>: “texto libre”</w:t>
      </w:r>
    </w:p>
  </w:comment>
  <w:comment w:id="4" w:author="Carla Lopez Causape" w:date="2024-02-16T11:09:00Z" w:initials="CLC">
    <w:p w:rsidR="000441E0" w:rsidRDefault="000441E0">
      <w:pPr>
        <w:pStyle w:val="Textocomentario"/>
      </w:pPr>
      <w:r>
        <w:rPr>
          <w:rStyle w:val="Refdecomentario"/>
        </w:rPr>
        <w:annotationRef/>
      </w:r>
      <w:r>
        <w:t>Más abajo, parte de análisis</w:t>
      </w:r>
    </w:p>
  </w:comment>
  <w:comment w:id="68" w:author="Carla Lopez Causape" w:date="2024-02-16T11:09:00Z" w:initials="CLC">
    <w:p w:rsidR="000628C5" w:rsidRDefault="000628C5">
      <w:pPr>
        <w:pStyle w:val="Textocomentario"/>
      </w:pPr>
      <w:r>
        <w:rPr>
          <w:rStyle w:val="Refdecomentario"/>
        </w:rPr>
        <w:annotationRef/>
      </w:r>
      <w:r>
        <w:t xml:space="preserve">Listado ATB EUCAST, </w:t>
      </w:r>
    </w:p>
  </w:comment>
  <w:comment w:id="279" w:author="VORPC" w:date="2024-02-16T11:09:00Z" w:initials="V">
    <w:p w:rsidR="006624D0" w:rsidRDefault="006624D0">
      <w:pPr>
        <w:pStyle w:val="Textocomentario"/>
      </w:pPr>
      <w:r>
        <w:rPr>
          <w:rStyle w:val="Refdecomentario"/>
        </w:rPr>
        <w:annotationRef/>
      </w:r>
      <w:r>
        <w:t>Conviene añadir a la BD, también aquellos aislados que no se hayan secuenciado en nuestras instalaciones, pero que si se han analizado?</w:t>
      </w:r>
    </w:p>
    <w:p w:rsidR="00E7750A" w:rsidRDefault="00E7750A">
      <w:pPr>
        <w:pStyle w:val="Textocomentario"/>
      </w:pPr>
    </w:p>
    <w:p w:rsidR="00E7750A" w:rsidRDefault="00E7750A">
      <w:pPr>
        <w:pStyle w:val="Textocomentario"/>
      </w:pPr>
      <w:r>
        <w:t>A valorar en aquellos donde SI tenemos los archivos originales de la secuenciación almacenados.</w:t>
      </w:r>
    </w:p>
  </w:comment>
  <w:comment w:id="309" w:author="VORPC" w:date="2024-02-16T11:09:00Z" w:initials="V">
    <w:p w:rsidR="003F35C3" w:rsidRPr="00C85230" w:rsidRDefault="003F35C3">
      <w:pPr>
        <w:pStyle w:val="Textocomentario"/>
        <w:rPr>
          <w:lang w:val="en-GB"/>
        </w:rPr>
      </w:pPr>
      <w:r>
        <w:rPr>
          <w:rStyle w:val="Refdecomentario"/>
        </w:rPr>
        <w:annotationRef/>
      </w:r>
      <w:r w:rsidRPr="00C85230">
        <w:rPr>
          <w:lang w:val="en-GB"/>
        </w:rPr>
        <w:t xml:space="preserve">Needs </w:t>
      </w:r>
      <w:proofErr w:type="spellStart"/>
      <w:r w:rsidRPr="00C85230">
        <w:rPr>
          <w:lang w:val="en-GB"/>
        </w:rPr>
        <w:t>sync</w:t>
      </w:r>
      <w:r>
        <w:rPr>
          <w:lang w:val="en-GB"/>
        </w:rPr>
        <w:t>ronization</w:t>
      </w:r>
      <w:proofErr w:type="spellEnd"/>
      <w:r>
        <w:rPr>
          <w:lang w:val="en-GB"/>
        </w:rPr>
        <w:t xml:space="preserve"> with MLST database (only import ST allele combination database, previous to analyse by MLST).</w:t>
      </w:r>
    </w:p>
  </w:comment>
  <w:comment w:id="342" w:author="Carla Lopez Causape" w:date="2024-02-16T11:09:00Z" w:initials="CLC">
    <w:p w:rsidR="00E92220" w:rsidRDefault="00E92220">
      <w:pPr>
        <w:pStyle w:val="Textocomentario"/>
      </w:pPr>
      <w:r>
        <w:rPr>
          <w:rStyle w:val="Refdecomentario"/>
        </w:rPr>
        <w:annotationRef/>
      </w:r>
      <w:r>
        <w:t>Luego dentro de cada una hay valores</w:t>
      </w:r>
    </w:p>
  </w:comment>
  <w:comment w:id="360" w:author="Carla Lopez Causape" w:date="2024-02-16T11:09:00Z" w:initials="CLC">
    <w:p w:rsidR="00E92220" w:rsidRDefault="00E92220">
      <w:pPr>
        <w:pStyle w:val="Textocomentario"/>
      </w:pPr>
      <w:r>
        <w:rPr>
          <w:rStyle w:val="Refdecomentario"/>
        </w:rPr>
        <w:annotationRef/>
      </w:r>
      <w:r>
        <w:t xml:space="preserve">Ir a </w:t>
      </w:r>
      <w:proofErr w:type="spellStart"/>
      <w:r>
        <w:t>maximos</w:t>
      </w:r>
      <w:proofErr w:type="spellEnd"/>
    </w:p>
  </w:comment>
  <w:comment w:id="418" w:author="VORPC" w:date="2024-02-16T11:09:00Z" w:initials="V">
    <w:p w:rsidR="003F35C3" w:rsidRDefault="003F35C3">
      <w:pPr>
        <w:pStyle w:val="Textocomentario"/>
      </w:pPr>
      <w:r>
        <w:rPr>
          <w:rStyle w:val="Refdecomentario"/>
        </w:rPr>
        <w:annotationRef/>
      </w:r>
      <w:r>
        <w:t>Vale la pena guardar el “</w:t>
      </w:r>
      <w:proofErr w:type="spellStart"/>
      <w:r>
        <w:t>denovo</w:t>
      </w:r>
      <w:proofErr w:type="spellEnd"/>
      <w:r>
        <w:t xml:space="preserve">”? Para </w:t>
      </w:r>
      <w:proofErr w:type="spellStart"/>
      <w:r>
        <w:t>mi</w:t>
      </w:r>
      <w:proofErr w:type="spellEnd"/>
      <w:r>
        <w:t xml:space="preserve"> no, pero a valorar.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5594"/>
    <w:multiLevelType w:val="hybridMultilevel"/>
    <w:tmpl w:val="AC12D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F4217"/>
    <w:multiLevelType w:val="hybridMultilevel"/>
    <w:tmpl w:val="60C608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A21AF4"/>
    <w:multiLevelType w:val="hybridMultilevel"/>
    <w:tmpl w:val="88B047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A15A28"/>
    <w:multiLevelType w:val="hybridMultilevel"/>
    <w:tmpl w:val="EBACC5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59"/>
    <w:rsid w:val="000441E0"/>
    <w:rsid w:val="000628C5"/>
    <w:rsid w:val="00164A77"/>
    <w:rsid w:val="003A32E5"/>
    <w:rsid w:val="003F35C3"/>
    <w:rsid w:val="00491E36"/>
    <w:rsid w:val="005404D7"/>
    <w:rsid w:val="00584C5B"/>
    <w:rsid w:val="006624D0"/>
    <w:rsid w:val="006A7E59"/>
    <w:rsid w:val="007D713E"/>
    <w:rsid w:val="00967B38"/>
    <w:rsid w:val="00B6739E"/>
    <w:rsid w:val="00BC7EF7"/>
    <w:rsid w:val="00C32EC9"/>
    <w:rsid w:val="00C60359"/>
    <w:rsid w:val="00C85230"/>
    <w:rsid w:val="00CA43CC"/>
    <w:rsid w:val="00D514B6"/>
    <w:rsid w:val="00E7750A"/>
    <w:rsid w:val="00E9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A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E5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A7E5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624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24D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24D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24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24D0"/>
    <w:rPr>
      <w:b/>
      <w:bCs/>
      <w:sz w:val="20"/>
      <w:szCs w:val="20"/>
    </w:rPr>
  </w:style>
  <w:style w:type="paragraph" w:styleId="Sinespaciado">
    <w:name w:val="No Spacing"/>
    <w:uiPriority w:val="1"/>
    <w:qFormat/>
    <w:rsid w:val="00C32E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A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E5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A7E5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624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24D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24D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24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24D0"/>
    <w:rPr>
      <w:b/>
      <w:bCs/>
      <w:sz w:val="20"/>
      <w:szCs w:val="20"/>
    </w:rPr>
  </w:style>
  <w:style w:type="paragraph" w:styleId="Sinespaciado">
    <w:name w:val="No Spacing"/>
    <w:uiPriority w:val="1"/>
    <w:qFormat/>
    <w:rsid w:val="00C32E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1CD8E-8DCF-4DAD-A7DA-394FDA51A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VORPC</dc:creator>
  <cp:lastModifiedBy>Carla Lopez Causape</cp:lastModifiedBy>
  <cp:revision>3</cp:revision>
  <dcterms:created xsi:type="dcterms:W3CDTF">2024-02-16T09:50:00Z</dcterms:created>
  <dcterms:modified xsi:type="dcterms:W3CDTF">2024-02-16T10:09:00Z</dcterms:modified>
</cp:coreProperties>
</file>